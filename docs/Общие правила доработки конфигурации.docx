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E8" w:rsidRPr="001C1DE8" w:rsidRDefault="001C1DE8" w:rsidP="001C1DE8">
      <w:pPr>
        <w:rPr>
          <w:b/>
        </w:rPr>
      </w:pPr>
      <w:r w:rsidRPr="001C1DE8">
        <w:rPr>
          <w:b/>
        </w:rPr>
        <w:t>Общие правила доработки конфигурации</w:t>
      </w:r>
      <w:r>
        <w:rPr>
          <w:b/>
        </w:rPr>
        <w:t>.</w:t>
      </w:r>
    </w:p>
    <w:p w:rsidR="00902DC7" w:rsidRDefault="00902DC7" w:rsidP="00902DC7">
      <w:r>
        <w:t>0. Весь код должен быть закомментирован (Первый Бит - префикс "бит", программисты клиента - префикс "</w:t>
      </w:r>
      <w:proofErr w:type="spellStart"/>
      <w:r>
        <w:t>ит</w:t>
      </w:r>
      <w:proofErr w:type="spellEnd"/>
      <w:r>
        <w:t>"). Все добавленные объекты (объекты конфигурации верхнего уровня, объекты конфигурации нижних уровней, если объект типовой или добавлялся другой стороной</w:t>
      </w:r>
      <w:r w:rsidR="007129BA">
        <w:t>, процедуры и функции в типовых объектах, объектах добавленных другой стороной</w:t>
      </w:r>
      <w:r>
        <w:t>) тоже должны иметь префикс. Если меняем свойства объектов, то пишем в комментарий, в поле «Комментарий» объекта.</w:t>
      </w:r>
    </w:p>
    <w:p w:rsidR="00902DC7" w:rsidRDefault="00902DC7" w:rsidP="00902DC7">
      <w:r>
        <w:t>Примеры:</w:t>
      </w:r>
    </w:p>
    <w:p w:rsidR="00902DC7" w:rsidRDefault="00902DC7" w:rsidP="00902DC7">
      <w:pPr>
        <w:pStyle w:val="a3"/>
      </w:pPr>
      <w:r>
        <w:t>//+бит.Фамилия.Дата</w:t>
      </w:r>
    </w:p>
    <w:p w:rsidR="00902DC7" w:rsidRDefault="00902DC7" w:rsidP="00902DC7">
      <w:pPr>
        <w:pStyle w:val="a3"/>
      </w:pPr>
      <w:r>
        <w:t>//Здесь наш прекрасный код…</w:t>
      </w:r>
    </w:p>
    <w:p w:rsidR="00902DC7" w:rsidRDefault="00902DC7" w:rsidP="00902DC7">
      <w:pPr>
        <w:pStyle w:val="a3"/>
      </w:pPr>
      <w:r>
        <w:t>//И его очень много</w:t>
      </w:r>
    </w:p>
    <w:p w:rsidR="00902DC7" w:rsidRDefault="00902DC7" w:rsidP="00902DC7">
      <w:pPr>
        <w:pStyle w:val="a3"/>
      </w:pPr>
      <w:r>
        <w:t>//-бит.Фамилия.Дата</w:t>
      </w:r>
    </w:p>
    <w:p w:rsidR="00902DC7" w:rsidRDefault="00902DC7" w:rsidP="00902DC7">
      <w:pPr>
        <w:pStyle w:val="a3"/>
      </w:pPr>
    </w:p>
    <w:p w:rsidR="007925D2" w:rsidRDefault="007925D2" w:rsidP="007925D2">
      <w:pPr>
        <w:pStyle w:val="a3"/>
      </w:pPr>
      <w:r>
        <w:t>//+бит.Фамилия.Дата</w:t>
      </w:r>
    </w:p>
    <w:p w:rsidR="007925D2" w:rsidRDefault="007925D2" w:rsidP="007925D2">
      <w:pPr>
        <w:pStyle w:val="a3"/>
      </w:pPr>
      <w:r>
        <w:t>ОднаОченьОченьОченьОченьДлиннаяСтрочкаКодаКотораяВЭкранНепомещаетсяДаже();</w:t>
      </w:r>
    </w:p>
    <w:p w:rsidR="007925D2" w:rsidRDefault="007925D2" w:rsidP="007925D2">
      <w:pPr>
        <w:pStyle w:val="a3"/>
      </w:pPr>
      <w:r>
        <w:t>//-бит.Фамилия.Дата</w:t>
      </w:r>
    </w:p>
    <w:p w:rsidR="007925D2" w:rsidRDefault="007925D2" w:rsidP="00902DC7">
      <w:pPr>
        <w:pStyle w:val="a3"/>
      </w:pPr>
    </w:p>
    <w:p w:rsidR="00902DC7" w:rsidRDefault="00902DC7" w:rsidP="00902DC7">
      <w:pPr>
        <w:pStyle w:val="a3"/>
      </w:pPr>
      <w:r>
        <w:t>ОднаСтрочкаКода(); //+бит.Фамилия.Дата</w:t>
      </w:r>
    </w:p>
    <w:p w:rsidR="00902DC7" w:rsidRDefault="00902DC7" w:rsidP="00902DC7">
      <w:pPr>
        <w:pStyle w:val="a3"/>
      </w:pPr>
    </w:p>
    <w:p w:rsidR="00902DC7" w:rsidRDefault="00902DC7" w:rsidP="00902DC7">
      <w:pPr>
        <w:pStyle w:val="a3"/>
      </w:pPr>
      <w:r>
        <w:t>//+ит.Фамилия.Дата</w:t>
      </w:r>
    </w:p>
    <w:p w:rsidR="00902DC7" w:rsidRDefault="00902DC7" w:rsidP="00902DC7">
      <w:pPr>
        <w:pStyle w:val="a3"/>
      </w:pPr>
      <w:r>
        <w:t>//Здесь наш прекрасный код…</w:t>
      </w:r>
    </w:p>
    <w:p w:rsidR="00902DC7" w:rsidRDefault="00902DC7" w:rsidP="00902DC7">
      <w:pPr>
        <w:pStyle w:val="a3"/>
      </w:pPr>
      <w:r>
        <w:t>//И его тоже очень много</w:t>
      </w:r>
    </w:p>
    <w:p w:rsidR="00902DC7" w:rsidRDefault="00902DC7" w:rsidP="00902DC7">
      <w:pPr>
        <w:pStyle w:val="a3"/>
      </w:pPr>
      <w:r>
        <w:t>//-ит.Фамилия.Дата</w:t>
      </w:r>
    </w:p>
    <w:p w:rsidR="007925D2" w:rsidRDefault="007925D2" w:rsidP="00902DC7">
      <w:pPr>
        <w:pStyle w:val="a3"/>
      </w:pPr>
    </w:p>
    <w:p w:rsidR="007925D2" w:rsidRDefault="007925D2" w:rsidP="007925D2">
      <w:pPr>
        <w:pStyle w:val="a3"/>
      </w:pPr>
      <w:r>
        <w:t>//+ит.Фамилия.Дата</w:t>
      </w:r>
    </w:p>
    <w:p w:rsidR="007925D2" w:rsidRDefault="007925D2" w:rsidP="007925D2">
      <w:pPr>
        <w:pStyle w:val="a3"/>
      </w:pPr>
      <w:r>
        <w:t>ОднаОченьОченьОченьОченьДлиннаяСтрочкаКодаКотораяВЭкранНепомещаетсяДаже();</w:t>
      </w:r>
    </w:p>
    <w:p w:rsidR="007925D2" w:rsidRDefault="007925D2" w:rsidP="007925D2">
      <w:pPr>
        <w:pStyle w:val="a3"/>
      </w:pPr>
      <w:r>
        <w:t>//-ит.Фамилия.Дата</w:t>
      </w:r>
    </w:p>
    <w:p w:rsidR="007925D2" w:rsidRDefault="007925D2" w:rsidP="00902DC7">
      <w:pPr>
        <w:pStyle w:val="a3"/>
      </w:pPr>
    </w:p>
    <w:p w:rsidR="00902DC7" w:rsidRDefault="00902DC7" w:rsidP="00902DC7">
      <w:pPr>
        <w:pStyle w:val="a3"/>
      </w:pPr>
    </w:p>
    <w:p w:rsidR="00902DC7" w:rsidRDefault="00902DC7" w:rsidP="00902DC7">
      <w:pPr>
        <w:pStyle w:val="a3"/>
      </w:pPr>
      <w:r>
        <w:t>ОднаСтрочкаКода(); //+ит.Фамилия.Дата</w:t>
      </w:r>
    </w:p>
    <w:p w:rsidR="00902DC7" w:rsidRDefault="00902DC7" w:rsidP="00902DC7"/>
    <w:p w:rsidR="00902DC7" w:rsidRDefault="00902DC7" w:rsidP="00902DC7">
      <w:r>
        <w:t>Добавленный справочник:</w:t>
      </w:r>
    </w:p>
    <w:p w:rsidR="00902DC7" w:rsidRDefault="00902DC7" w:rsidP="00902DC7">
      <w:r>
        <w:rPr>
          <w:noProof/>
          <w:lang w:eastAsia="ru-RU"/>
        </w:rPr>
        <w:drawing>
          <wp:inline distT="0" distB="0" distL="0" distR="0" wp14:anchorId="0061FC01" wp14:editId="7C11DCEB">
            <wp:extent cx="2522931" cy="312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740" cy="33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C7" w:rsidRDefault="00902DC7" w:rsidP="00902DC7">
      <w:r>
        <w:t>Добавленные реквизиты в типовые объекты:</w:t>
      </w:r>
    </w:p>
    <w:p w:rsidR="00902DC7" w:rsidRDefault="00902DC7" w:rsidP="00902DC7">
      <w:r>
        <w:rPr>
          <w:noProof/>
          <w:lang w:eastAsia="ru-RU"/>
        </w:rPr>
        <w:drawing>
          <wp:inline distT="0" distB="0" distL="0" distR="0" wp14:anchorId="4FBCB292" wp14:editId="374D9E93">
            <wp:extent cx="2452845" cy="1731782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507" cy="17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3C" w:rsidRDefault="00C8403C" w:rsidP="00902DC7">
      <w:r>
        <w:t>Измененное свойство типового объекта:</w:t>
      </w:r>
    </w:p>
    <w:p w:rsidR="00C8403C" w:rsidRPr="00902DC7" w:rsidRDefault="00C8403C" w:rsidP="00902DC7">
      <w:r>
        <w:rPr>
          <w:noProof/>
          <w:lang w:eastAsia="ru-RU"/>
        </w:rPr>
        <w:lastRenderedPageBreak/>
        <w:drawing>
          <wp:inline distT="0" distB="0" distL="0" distR="0" wp14:anchorId="6EBBF149" wp14:editId="4E454164">
            <wp:extent cx="2626191" cy="233646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023" cy="23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C7" w:rsidRDefault="00902DC7" w:rsidP="00902DC7">
      <w:r>
        <w:t xml:space="preserve">1. Изменения на форме строго кодом через общие модули бит_События </w:t>
      </w:r>
    </w:p>
    <w:p w:rsidR="005664FF" w:rsidRDefault="005664FF" w:rsidP="00902DC7">
      <w:r>
        <w:t xml:space="preserve">1.1. Все обработчики событий формы изменяем так же через бит_События, т.е. в форме создаем обработчик, кодом его подключаем, а содержимое выносим в общие модули. </w:t>
      </w:r>
    </w:p>
    <w:p w:rsidR="005664FF" w:rsidRDefault="005664FF" w:rsidP="00902DC7">
      <w:r>
        <w:t xml:space="preserve">1.2 Если процедура используется и при событии </w:t>
      </w:r>
      <w:proofErr w:type="gramStart"/>
      <w:r>
        <w:t>формы</w:t>
      </w:r>
      <w:proofErr w:type="gramEnd"/>
      <w:r>
        <w:t xml:space="preserve"> и при событии элементов формы, то прописываем процедуры в модуле этой же формы и делаем экспортной, когда она вызывается для событий элементов формы то вызываем ее внутри модуля формы. Когда ее нужно вызвать для события формы, то вызываем ее в общем модуле бит_События как </w:t>
      </w:r>
      <w:proofErr w:type="spellStart"/>
      <w:r>
        <w:t>ЭтаФорма.ИмяПроцедуры</w:t>
      </w:r>
      <w:proofErr w:type="spellEnd"/>
    </w:p>
    <w:p w:rsidR="005664FF" w:rsidRDefault="005664FF" w:rsidP="00902DC7">
      <w:r>
        <w:t>Разъяснения:</w:t>
      </w:r>
    </w:p>
    <w:p w:rsidR="00C8403C" w:rsidRDefault="000B310E" w:rsidP="00902DC7">
      <w:r>
        <w:t>Есть 3 общих модуля:</w:t>
      </w:r>
    </w:p>
    <w:p w:rsidR="000B310E" w:rsidRDefault="000B310E" w:rsidP="00902DC7">
      <w:r>
        <w:t>1. бит_СобытияКлиент – содержит обработчики клиентских событий форм</w:t>
      </w:r>
    </w:p>
    <w:p w:rsidR="000B310E" w:rsidRDefault="000B310E" w:rsidP="00902DC7">
      <w:r>
        <w:t>2. бит_СобытияВызовСервера – содержит обработчики серверных событий форм</w:t>
      </w:r>
    </w:p>
    <w:p w:rsidR="000B310E" w:rsidRDefault="000B310E" w:rsidP="00902DC7">
      <w:r>
        <w:t>3. бит_СобытияКлиентСерверПовтИсп – содержит служебные функции для определения событий формы по имени формы</w:t>
      </w:r>
    </w:p>
    <w:p w:rsidR="005664FF" w:rsidRDefault="005664FF" w:rsidP="005664FF">
      <w:r>
        <w:t>Эти функции используются для определения обработчика формы, переопределяются только в случае добавления обработчика формы, который еще никто не использовал.</w:t>
      </w:r>
    </w:p>
    <w:p w:rsidR="000B310E" w:rsidRDefault="000B310E" w:rsidP="005664FF">
      <w:pPr>
        <w:pStyle w:val="a3"/>
      </w:pPr>
      <w:r>
        <w:t>бит_СобытияКлиентСерверПовтИсп.</w:t>
      </w:r>
      <w:r w:rsidRPr="000B310E">
        <w:t>ПолучитьОбработчикСобытияФормыСервер(ИмяСобытия, ИмяФормы)</w:t>
      </w:r>
    </w:p>
    <w:p w:rsidR="005664FF" w:rsidRDefault="005664FF" w:rsidP="005664FF">
      <w:pPr>
        <w:pStyle w:val="a3"/>
      </w:pPr>
    </w:p>
    <w:p w:rsidR="000B310E" w:rsidRDefault="000B310E" w:rsidP="005664FF">
      <w:pPr>
        <w:pStyle w:val="a3"/>
      </w:pPr>
      <w:r>
        <w:t>бит_СобытияКлиентСерверПовтИсп.</w:t>
      </w:r>
      <w:r w:rsidRPr="000B310E">
        <w:t>ПолучитьОбработчикСобытияФормы</w:t>
      </w:r>
      <w:r w:rsidR="005664FF">
        <w:t>Клиент</w:t>
      </w:r>
      <w:r w:rsidRPr="000B310E">
        <w:t>(ИмяСобытия, ИмяФормы)</w:t>
      </w:r>
    </w:p>
    <w:p w:rsidR="005664FF" w:rsidRDefault="005664FF" w:rsidP="005664FF">
      <w:pPr>
        <w:pStyle w:val="a3"/>
      </w:pPr>
    </w:p>
    <w:p w:rsidR="005664FF" w:rsidRDefault="005664FF" w:rsidP="005664FF">
      <w:r>
        <w:t>Функции по такому шаблону используются для сопоставления формы и функции обработчика</w:t>
      </w:r>
    </w:p>
    <w:p w:rsidR="000B310E" w:rsidRDefault="005664FF" w:rsidP="005664FF">
      <w:pPr>
        <w:pStyle w:val="a3"/>
      </w:pPr>
      <w:r>
        <w:t>бит_СобытияКлиентСерверПовтИсп.</w:t>
      </w:r>
      <w:r w:rsidRPr="005664FF">
        <w:t>ПолучитьОбработчики[</w:t>
      </w:r>
      <w:r>
        <w:t>ИмяОбработчика</w:t>
      </w:r>
      <w:proofErr w:type="gramStart"/>
      <w:r w:rsidRPr="005664FF">
        <w:t>]</w:t>
      </w:r>
      <w:r>
        <w:t>(</w:t>
      </w:r>
      <w:proofErr w:type="gramEnd"/>
      <w:r>
        <w:t>)</w:t>
      </w:r>
    </w:p>
    <w:p w:rsidR="005664FF" w:rsidRDefault="005664FF" w:rsidP="005664FF">
      <w:pPr>
        <w:pStyle w:val="a3"/>
      </w:pPr>
    </w:p>
    <w:p w:rsidR="005664FF" w:rsidRDefault="005664FF" w:rsidP="005664FF">
      <w:r>
        <w:t xml:space="preserve">Функции по такому шаблону используются для непосредственного вызова в обработчике форм </w:t>
      </w:r>
      <w:r w:rsidRPr="005664FF">
        <w:rPr>
          <w:b/>
        </w:rPr>
        <w:t>(только они должны создаваться экспортными</w:t>
      </w:r>
      <w:r>
        <w:rPr>
          <w:b/>
        </w:rPr>
        <w:t xml:space="preserve"> в модулях бит_События</w:t>
      </w:r>
      <w:r w:rsidRPr="005664FF">
        <w:rPr>
          <w:b/>
        </w:rPr>
        <w:t>).</w:t>
      </w:r>
    </w:p>
    <w:p w:rsidR="005664FF" w:rsidRDefault="005664FF" w:rsidP="005664FF">
      <w:pPr>
        <w:pStyle w:val="a3"/>
      </w:pPr>
      <w:r>
        <w:t>бит_СобытияКлиент.</w:t>
      </w:r>
      <w:r w:rsidRPr="005664FF">
        <w:t>[</w:t>
      </w:r>
      <w:r>
        <w:t>ИмяОбработчика</w:t>
      </w:r>
      <w:proofErr w:type="gramStart"/>
      <w:r w:rsidRPr="005664FF">
        <w:t>]</w:t>
      </w:r>
      <w:r>
        <w:t>(</w:t>
      </w:r>
      <w:proofErr w:type="gramEnd"/>
      <w:r>
        <w:t xml:space="preserve">ЭтаФорма, </w:t>
      </w:r>
      <w:r w:rsidRPr="005664FF">
        <w:t>[</w:t>
      </w:r>
      <w:r>
        <w:t>ПараметрОбработчика1</w:t>
      </w:r>
      <w:r w:rsidRPr="005664FF">
        <w:t>]</w:t>
      </w:r>
      <w:r>
        <w:t xml:space="preserve">, … </w:t>
      </w:r>
      <w:r w:rsidRPr="005664FF">
        <w:t>[</w:t>
      </w:r>
      <w:r>
        <w:t>ПараметрОбработчика</w:t>
      </w:r>
      <w:r>
        <w:rPr>
          <w:lang w:val="en-US"/>
        </w:rPr>
        <w:t>N</w:t>
      </w:r>
      <w:r w:rsidRPr="005664FF">
        <w:t>]</w:t>
      </w:r>
      <w:r>
        <w:t>,</w:t>
      </w:r>
      <w:r>
        <w:rPr>
          <w:lang w:val="en-US"/>
        </w:rPr>
        <w:t xml:space="preserve"> </w:t>
      </w:r>
      <w:r>
        <w:t>ДополнительныеПараметры = Неопределено)</w:t>
      </w:r>
    </w:p>
    <w:p w:rsidR="005664FF" w:rsidRDefault="005664FF" w:rsidP="005664FF">
      <w:pPr>
        <w:pStyle w:val="a3"/>
      </w:pPr>
    </w:p>
    <w:p w:rsidR="005664FF" w:rsidRDefault="005664FF" w:rsidP="005664FF">
      <w:pPr>
        <w:pStyle w:val="a3"/>
      </w:pPr>
      <w:r>
        <w:t>бит_СобытияВызовСервера.</w:t>
      </w:r>
      <w:r w:rsidRPr="005664FF">
        <w:t>[</w:t>
      </w:r>
      <w:r>
        <w:t>ИмяОбработчика</w:t>
      </w:r>
      <w:proofErr w:type="gramStart"/>
      <w:r w:rsidRPr="005664FF">
        <w:t>]</w:t>
      </w:r>
      <w:r>
        <w:t>(</w:t>
      </w:r>
      <w:proofErr w:type="gramEnd"/>
      <w:r>
        <w:t xml:space="preserve">ЭтаФорма, </w:t>
      </w:r>
      <w:r w:rsidRPr="005664FF">
        <w:t>[</w:t>
      </w:r>
      <w:r>
        <w:t>ПараметрОбработчика1</w:t>
      </w:r>
      <w:r w:rsidRPr="005664FF">
        <w:t>]</w:t>
      </w:r>
      <w:r>
        <w:t xml:space="preserve">, … </w:t>
      </w:r>
      <w:r w:rsidRPr="005664FF">
        <w:t>[</w:t>
      </w:r>
      <w:r>
        <w:t>ПараметрОбработчика</w:t>
      </w:r>
      <w:r>
        <w:rPr>
          <w:lang w:val="en-US"/>
        </w:rPr>
        <w:t>N</w:t>
      </w:r>
      <w:r w:rsidRPr="005664FF">
        <w:t>]</w:t>
      </w:r>
      <w:r>
        <w:t>,</w:t>
      </w:r>
      <w:r w:rsidRPr="00CD32E3">
        <w:t xml:space="preserve"> </w:t>
      </w:r>
      <w:r>
        <w:t>ДополнительныеПараметры = Неопределено)</w:t>
      </w:r>
    </w:p>
    <w:p w:rsidR="005664FF" w:rsidRDefault="005664FF" w:rsidP="005664FF">
      <w:pPr>
        <w:pStyle w:val="a3"/>
      </w:pPr>
    </w:p>
    <w:p w:rsidR="005664FF" w:rsidRDefault="005664FF" w:rsidP="005664FF">
      <w:r>
        <w:t>Примеры использования:</w:t>
      </w:r>
    </w:p>
    <w:p w:rsidR="005664FF" w:rsidRDefault="005664FF" w:rsidP="005664FF">
      <w:r>
        <w:t>Самый длинный путь, если обработчик, который вы собираетесь править вообще ни на одной форме еще не дорабатывался</w:t>
      </w:r>
      <w:r w:rsidR="00DF488A">
        <w:t>. Собственно, если что-то уже есть, то шагов меньше</w:t>
      </w:r>
      <w:r>
        <w:t>:</w:t>
      </w:r>
    </w:p>
    <w:p w:rsidR="005664FF" w:rsidRDefault="00C817B7" w:rsidP="005664FF">
      <w:r>
        <w:t xml:space="preserve">1. Пишем в форме в обработчике: </w:t>
      </w:r>
    </w:p>
    <w:p w:rsidR="00C817B7" w:rsidRDefault="00C817B7" w:rsidP="00C817B7">
      <w:pPr>
        <w:pStyle w:val="a3"/>
      </w:pPr>
      <w:r w:rsidRPr="00C817B7">
        <w:lastRenderedPageBreak/>
        <w:t>[</w:t>
      </w:r>
      <w:r>
        <w:t>бит_СобытияКлиент</w:t>
      </w:r>
      <w:r w:rsidRPr="00C817B7">
        <w:t>|</w:t>
      </w:r>
      <w:r>
        <w:t>бит_СобытияВызовСервера</w:t>
      </w:r>
      <w:proofErr w:type="gramStart"/>
      <w:r w:rsidRPr="00C817B7">
        <w:t>].[</w:t>
      </w:r>
      <w:proofErr w:type="gramEnd"/>
      <w:r>
        <w:t>ИмяОбработчика</w:t>
      </w:r>
      <w:r w:rsidRPr="00C817B7">
        <w:t>]</w:t>
      </w:r>
      <w:r>
        <w:t>(</w:t>
      </w:r>
      <w:r w:rsidRPr="00C817B7">
        <w:t xml:space="preserve"> </w:t>
      </w:r>
      <w:r>
        <w:t xml:space="preserve">ЭтаФорма, </w:t>
      </w:r>
      <w:r w:rsidRPr="005664FF">
        <w:t>[</w:t>
      </w:r>
      <w:r>
        <w:t>ПараметрОбработчика1</w:t>
      </w:r>
      <w:r w:rsidRPr="005664FF">
        <w:t>]</w:t>
      </w:r>
      <w:r>
        <w:t xml:space="preserve">, … </w:t>
      </w:r>
      <w:r w:rsidRPr="005664FF">
        <w:t>[</w:t>
      </w:r>
      <w:r>
        <w:t>ПараметрОбработчика</w:t>
      </w:r>
      <w:r>
        <w:rPr>
          <w:lang w:val="en-US"/>
        </w:rPr>
        <w:t>N</w:t>
      </w:r>
      <w:r w:rsidRPr="005664FF">
        <w:t>]</w:t>
      </w:r>
      <w:r>
        <w:t>,</w:t>
      </w:r>
      <w:r w:rsidRPr="00CD32E3">
        <w:t xml:space="preserve"> [</w:t>
      </w:r>
      <w:r>
        <w:t>ДополнительныеПараметры</w:t>
      </w:r>
      <w:r w:rsidRPr="00CD32E3">
        <w:t>]</w:t>
      </w:r>
      <w:r>
        <w:t>)</w:t>
      </w:r>
    </w:p>
    <w:p w:rsidR="00C817B7" w:rsidRDefault="00C817B7" w:rsidP="00C817B7">
      <w:pPr>
        <w:pStyle w:val="a3"/>
      </w:pPr>
    </w:p>
    <w:p w:rsidR="00C817B7" w:rsidRDefault="00C817B7" w:rsidP="00C817B7">
      <w:r>
        <w:t xml:space="preserve">2. Добавляем в общем модуле </w:t>
      </w:r>
      <w:r w:rsidRPr="00C817B7">
        <w:t>[</w:t>
      </w:r>
      <w:r>
        <w:t>бит_СобытияКлиент</w:t>
      </w:r>
      <w:r w:rsidRPr="00C817B7">
        <w:t>|</w:t>
      </w:r>
      <w:r>
        <w:t>бит_СобытияВызовСервера</w:t>
      </w:r>
      <w:r w:rsidRPr="00C817B7">
        <w:t>]</w:t>
      </w:r>
      <w:r>
        <w:t xml:space="preserve"> процедуру с именем обработчика.</w:t>
      </w:r>
    </w:p>
    <w:p w:rsidR="00C817B7" w:rsidRDefault="00C817B7" w:rsidP="00C817B7">
      <w:pPr>
        <w:pStyle w:val="a3"/>
      </w:pPr>
      <w:r w:rsidRPr="00C817B7">
        <w:t>Процедура [ИмяОбработчика</w:t>
      </w:r>
      <w:proofErr w:type="gramStart"/>
      <w:r w:rsidRPr="00C817B7">
        <w:t>](</w:t>
      </w:r>
      <w:proofErr w:type="gramEnd"/>
      <w:r w:rsidRPr="00C817B7">
        <w:t>ЭтаФорма, [ПараметрОбработчика1], … [ПараметрОбработчика</w:t>
      </w:r>
      <w:r w:rsidRPr="00C817B7">
        <w:rPr>
          <w:lang w:val="en-US"/>
        </w:rPr>
        <w:t>N</w:t>
      </w:r>
      <w:r w:rsidRPr="00C817B7">
        <w:t>], ДополнительныеПараметры = Неопределено)</w:t>
      </w:r>
      <w:r>
        <w:t xml:space="preserve"> Экспорт</w:t>
      </w:r>
    </w:p>
    <w:p w:rsidR="00C817B7" w:rsidRDefault="00C817B7" w:rsidP="00C817B7">
      <w:pPr>
        <w:pStyle w:val="a3"/>
      </w:pPr>
      <w:r>
        <w:tab/>
        <w:t>ИмяФормы = ЭтаФорма.ИмяФормы;</w:t>
      </w:r>
    </w:p>
    <w:p w:rsidR="00C817B7" w:rsidRDefault="00C817B7" w:rsidP="00C817B7">
      <w:pPr>
        <w:pStyle w:val="a3"/>
      </w:pPr>
      <w:r>
        <w:tab/>
        <w:t>ИмяСобытияФормы = "</w:t>
      </w:r>
      <w:r w:rsidRPr="006D22E9">
        <w:t>[</w:t>
      </w:r>
      <w:r>
        <w:t>ИмяСобытия</w:t>
      </w:r>
      <w:r w:rsidRPr="006D22E9">
        <w:t>]</w:t>
      </w:r>
      <w:r>
        <w:t>";</w:t>
      </w:r>
    </w:p>
    <w:p w:rsidR="00C817B7" w:rsidRDefault="00C817B7" w:rsidP="00C817B7">
      <w:pPr>
        <w:pStyle w:val="a3"/>
      </w:pPr>
      <w:r>
        <w:tab/>
        <w:t>ПараметрыОбработчика = "</w:t>
      </w:r>
      <w:r w:rsidR="006D22E9">
        <w:t xml:space="preserve">ЭтаФорма, </w:t>
      </w:r>
      <w:r w:rsidR="006D22E9" w:rsidRPr="006D22E9">
        <w:t>[</w:t>
      </w:r>
      <w:r w:rsidR="006D22E9" w:rsidRPr="00C817B7">
        <w:t>ПараметрОбработчика1], … [ПараметрОбработчика</w:t>
      </w:r>
      <w:r w:rsidR="006D22E9" w:rsidRPr="00C817B7">
        <w:rPr>
          <w:lang w:val="en-US"/>
        </w:rPr>
        <w:t>N</w:t>
      </w:r>
      <w:r w:rsidR="006D22E9" w:rsidRPr="00C817B7">
        <w:t xml:space="preserve">], </w:t>
      </w:r>
      <w:r w:rsidR="006D22E9">
        <w:t>ДополнительныеПараметры</w:t>
      </w:r>
      <w:r>
        <w:t>";</w:t>
      </w:r>
    </w:p>
    <w:p w:rsidR="00C817B7" w:rsidRDefault="00C817B7" w:rsidP="00C817B7">
      <w:pPr>
        <w:pStyle w:val="a3"/>
      </w:pPr>
      <w:r>
        <w:tab/>
      </w:r>
    </w:p>
    <w:p w:rsidR="00C817B7" w:rsidRDefault="00C817B7" w:rsidP="00C817B7">
      <w:pPr>
        <w:pStyle w:val="a3"/>
      </w:pPr>
      <w:r>
        <w:tab/>
        <w:t>Обработчик = бит_СобытияКлиентСерверПовтИсп.ПолучитьОбработчикСобытияФормы</w:t>
      </w:r>
      <w:r w:rsidR="006D22E9" w:rsidRPr="006D22E9">
        <w:t>[</w:t>
      </w:r>
      <w:r>
        <w:t>Клиент</w:t>
      </w:r>
      <w:r w:rsidR="006D22E9" w:rsidRPr="006D22E9">
        <w:t>|</w:t>
      </w:r>
      <w:r w:rsidR="006D22E9">
        <w:t>Сервер</w:t>
      </w:r>
      <w:r w:rsidR="006D22E9" w:rsidRPr="006D22E9">
        <w:t>]</w:t>
      </w:r>
      <w:r>
        <w:t>(ИмяСобытияФормы, ИмяФормы);</w:t>
      </w:r>
    </w:p>
    <w:p w:rsidR="00C817B7" w:rsidRDefault="00C817B7" w:rsidP="00C817B7">
      <w:pPr>
        <w:pStyle w:val="a3"/>
      </w:pPr>
      <w:r>
        <w:tab/>
      </w:r>
    </w:p>
    <w:p w:rsidR="00C817B7" w:rsidRDefault="00C817B7" w:rsidP="00C817B7">
      <w:pPr>
        <w:pStyle w:val="a3"/>
      </w:pPr>
      <w:r>
        <w:tab/>
        <w:t>Если Обработчик &lt;&gt; Неопределено Тогда</w:t>
      </w:r>
    </w:p>
    <w:p w:rsidR="00C817B7" w:rsidRDefault="00C817B7" w:rsidP="00C817B7">
      <w:pPr>
        <w:pStyle w:val="a3"/>
      </w:pPr>
      <w:r>
        <w:tab/>
      </w:r>
      <w:r>
        <w:tab/>
        <w:t>Выполнить(Обработчик + "(" + ПараметрыОбработчика + ")");</w:t>
      </w:r>
    </w:p>
    <w:p w:rsidR="00C817B7" w:rsidRDefault="00C817B7" w:rsidP="00C817B7">
      <w:pPr>
        <w:pStyle w:val="a3"/>
      </w:pPr>
      <w:r>
        <w:tab/>
        <w:t>КонецЕсли;</w:t>
      </w:r>
    </w:p>
    <w:p w:rsidR="00C817B7" w:rsidRPr="00C817B7" w:rsidRDefault="00C817B7" w:rsidP="00C817B7">
      <w:pPr>
        <w:pStyle w:val="a3"/>
      </w:pPr>
      <w:r>
        <w:t>КонецПроцедуры</w:t>
      </w:r>
    </w:p>
    <w:p w:rsidR="005664FF" w:rsidRDefault="005664FF" w:rsidP="005664FF">
      <w:pPr>
        <w:pStyle w:val="a3"/>
      </w:pPr>
    </w:p>
    <w:p w:rsidR="006D22E9" w:rsidRDefault="006D22E9" w:rsidP="006D22E9">
      <w:r>
        <w:t>3. Добавляем в функцию: бит_СобытияКлиентСерверПовтИсп.</w:t>
      </w:r>
      <w:r w:rsidRPr="000B310E">
        <w:t>ПолучитьОбработчикСобытияФормы</w:t>
      </w:r>
      <w:r w:rsidRPr="006D22E9">
        <w:t>[</w:t>
      </w:r>
      <w:r w:rsidRPr="000B310E">
        <w:t>Сервер</w:t>
      </w:r>
      <w:r w:rsidRPr="006D22E9">
        <w:t>|</w:t>
      </w:r>
      <w:proofErr w:type="gramStart"/>
      <w:r>
        <w:t>К</w:t>
      </w:r>
      <w:ins w:id="0" w:author="Семён Сидорук" w:date="2021-11-11T21:10:00Z">
        <w:r w:rsidR="00355D41">
          <w:t>лиент</w:t>
        </w:r>
      </w:ins>
      <w:r w:rsidRPr="006D22E9">
        <w:t>]</w:t>
      </w:r>
      <w:r w:rsidRPr="000B310E">
        <w:t>(</w:t>
      </w:r>
      <w:proofErr w:type="gramEnd"/>
      <w:r w:rsidRPr="000B310E">
        <w:t>ИмяСобытия, ИмяФормы)</w:t>
      </w:r>
      <w:r>
        <w:t xml:space="preserve"> элемент соответствия с нашим обработчиком:</w:t>
      </w:r>
    </w:p>
    <w:p w:rsidR="006D22E9" w:rsidRDefault="006D22E9" w:rsidP="006D22E9">
      <w:proofErr w:type="gramStart"/>
      <w:r>
        <w:t>Например</w:t>
      </w:r>
      <w:proofErr w:type="gramEnd"/>
      <w:r>
        <w:t>:</w:t>
      </w:r>
    </w:p>
    <w:p w:rsidR="006D22E9" w:rsidRDefault="006D22E9" w:rsidP="006D22E9">
      <w:pPr>
        <w:pStyle w:val="a3"/>
      </w:pPr>
      <w:r w:rsidRPr="006D22E9">
        <w:t>СоответствиеСобытий.Вставить("[</w:t>
      </w:r>
      <w:r>
        <w:t>ИмяСобытия</w:t>
      </w:r>
      <w:r w:rsidRPr="006D22E9">
        <w:t>]", ПолучитьОбработчики[</w:t>
      </w:r>
      <w:r>
        <w:t>ИмяСобытия</w:t>
      </w:r>
      <w:proofErr w:type="gramStart"/>
      <w:r w:rsidRPr="006D22E9">
        <w:t>](</w:t>
      </w:r>
      <w:proofErr w:type="gramEnd"/>
      <w:r w:rsidRPr="006D22E9">
        <w:t>));</w:t>
      </w:r>
    </w:p>
    <w:p w:rsidR="006D22E9" w:rsidRDefault="006D22E9" w:rsidP="006D22E9"/>
    <w:p w:rsidR="006D22E9" w:rsidRDefault="006D22E9" w:rsidP="006D22E9">
      <w:r>
        <w:t>4. Добавляем функцию:</w:t>
      </w:r>
    </w:p>
    <w:p w:rsidR="006D22E9" w:rsidRPr="006D22E9" w:rsidRDefault="006D22E9" w:rsidP="006D22E9">
      <w:pPr>
        <w:pStyle w:val="a3"/>
      </w:pPr>
      <w:r w:rsidRPr="006D22E9">
        <w:t>[</w:t>
      </w:r>
      <w:r>
        <w:t>&amp;НаКлиенте</w:t>
      </w:r>
      <w:r w:rsidRPr="006D22E9">
        <w:t>|</w:t>
      </w:r>
      <w:r>
        <w:t>&amp;НаСервере</w:t>
      </w:r>
      <w:r w:rsidRPr="006D22E9">
        <w:t>]</w:t>
      </w:r>
    </w:p>
    <w:p w:rsidR="00355D41" w:rsidRDefault="00355D41" w:rsidP="00355D41">
      <w:pPr>
        <w:pStyle w:val="a3"/>
        <w:rPr>
          <w:ins w:id="1" w:author="Семён Сидорук" w:date="2021-11-11T21:12:00Z"/>
        </w:rPr>
      </w:pPr>
      <w:ins w:id="2" w:author="Семён Сидорук" w:date="2021-11-11T21:12:00Z">
        <w:r>
          <w:t>Функция ПолучитьОбработчики</w:t>
        </w:r>
        <w:r>
          <w:rPr>
            <w:lang w:val="en-US"/>
          </w:rPr>
          <w:t>[</w:t>
        </w:r>
        <w:r>
          <w:t>ИмяОбработчика</w:t>
        </w:r>
        <w:proofErr w:type="gramStart"/>
        <w:r>
          <w:rPr>
            <w:lang w:val="en-US"/>
          </w:rPr>
          <w:t>]</w:t>
        </w:r>
        <w:r>
          <w:t>(</w:t>
        </w:r>
        <w:proofErr w:type="gramEnd"/>
        <w:r>
          <w:t>)</w:t>
        </w:r>
      </w:ins>
    </w:p>
    <w:p w:rsidR="00355D41" w:rsidRDefault="00355D41" w:rsidP="00355D41">
      <w:pPr>
        <w:pStyle w:val="a3"/>
        <w:rPr>
          <w:ins w:id="3" w:author="Семён Сидорук" w:date="2021-11-11T21:12:00Z"/>
        </w:rPr>
      </w:pPr>
      <w:ins w:id="4" w:author="Семён Сидорук" w:date="2021-11-11T21:12:00Z">
        <w:r>
          <w:tab/>
        </w:r>
      </w:ins>
    </w:p>
    <w:p w:rsidR="00355D41" w:rsidRDefault="00355D41" w:rsidP="00355D41">
      <w:pPr>
        <w:pStyle w:val="a3"/>
        <w:rPr>
          <w:ins w:id="5" w:author="Семён Сидорук" w:date="2021-11-11T21:12:00Z"/>
        </w:rPr>
      </w:pPr>
      <w:ins w:id="6" w:author="Семён Сидорук" w:date="2021-11-11T21:12:00Z">
        <w:r>
          <w:tab/>
          <w:t>мсФорм = Новый Массив;</w:t>
        </w:r>
      </w:ins>
    </w:p>
    <w:p w:rsidR="00355D41" w:rsidRDefault="00355D41" w:rsidP="00355D41">
      <w:pPr>
        <w:pStyle w:val="a3"/>
        <w:rPr>
          <w:ins w:id="7" w:author="Семён Сидорук" w:date="2021-11-11T21:12:00Z"/>
        </w:rPr>
      </w:pPr>
      <w:ins w:id="8" w:author="Семён Сидорук" w:date="2021-11-11T21:12:00Z">
        <w:r>
          <w:tab/>
          <w:t>мсФорм.Добавить</w:t>
        </w:r>
      </w:ins>
      <w:ins w:id="9" w:author="Семён Сидорук" w:date="2021-11-11T21:13:00Z">
        <w:r w:rsidRPr="00355D41">
          <w:rPr>
            <w:rPrChange w:id="10" w:author="Семён Сидорук" w:date="2021-11-11T21:13:00Z">
              <w:rPr>
                <w:lang w:val="en-US"/>
              </w:rPr>
            </w:rPrChange>
          </w:rPr>
          <w:t>([</w:t>
        </w:r>
        <w:r>
          <w:t>ПолноеИмяФормы</w:t>
        </w:r>
        <w:r w:rsidRPr="00355D41">
          <w:rPr>
            <w:rPrChange w:id="11" w:author="Семён Сидорук" w:date="2021-11-11T21:13:00Z">
              <w:rPr>
                <w:lang w:val="en-US"/>
              </w:rPr>
            </w:rPrChange>
          </w:rPr>
          <w:t>]</w:t>
        </w:r>
      </w:ins>
      <w:ins w:id="12" w:author="Семён Сидорук" w:date="2021-11-11T21:12:00Z">
        <w:r>
          <w:t xml:space="preserve">); </w:t>
        </w:r>
      </w:ins>
      <w:ins w:id="13" w:author="Семён Сидорук" w:date="2021-11-11T21:13:00Z">
        <w:r>
          <w:t>//Пример Справочник.Клиенты.Форма.ФормаЭлементаУпр</w:t>
        </w:r>
      </w:ins>
    </w:p>
    <w:p w:rsidR="00355D41" w:rsidRDefault="00355D41" w:rsidP="00355D41">
      <w:pPr>
        <w:pStyle w:val="a3"/>
        <w:rPr>
          <w:ins w:id="14" w:author="Семён Сидорук" w:date="2021-11-11T21:12:00Z"/>
        </w:rPr>
      </w:pPr>
      <w:ins w:id="15" w:author="Семён Сидорук" w:date="2021-11-11T21:12:00Z">
        <w:r>
          <w:tab/>
        </w:r>
      </w:ins>
    </w:p>
    <w:p w:rsidR="00355D41" w:rsidRDefault="00355D41" w:rsidP="00355D41">
      <w:pPr>
        <w:pStyle w:val="a3"/>
        <w:rPr>
          <w:ins w:id="16" w:author="Семён Сидорук" w:date="2021-11-11T21:12:00Z"/>
        </w:rPr>
      </w:pPr>
      <w:ins w:id="17" w:author="Семён Сидорук" w:date="2021-11-11T21:12:00Z">
        <w:r>
          <w:tab/>
          <w:t>Шаблон = "</w:t>
        </w:r>
        <w:r>
          <w:rPr>
            <w:lang w:val="en-US"/>
          </w:rPr>
          <w:t>[</w:t>
        </w:r>
        <w:r>
          <w:t>ИмяОбработчика</w:t>
        </w:r>
        <w:r>
          <w:rPr>
            <w:lang w:val="en-US"/>
          </w:rPr>
          <w:t>]</w:t>
        </w:r>
        <w:r>
          <w:t>_%1";</w:t>
        </w:r>
      </w:ins>
    </w:p>
    <w:p w:rsidR="00355D41" w:rsidRDefault="00355D41" w:rsidP="00355D41">
      <w:pPr>
        <w:pStyle w:val="a3"/>
        <w:rPr>
          <w:ins w:id="18" w:author="Семён Сидорук" w:date="2021-11-11T21:12:00Z"/>
        </w:rPr>
      </w:pPr>
      <w:ins w:id="19" w:author="Семён Сидорук" w:date="2021-11-11T21:12:00Z">
        <w:r>
          <w:tab/>
          <w:t xml:space="preserve">соотСобытия = </w:t>
        </w:r>
        <w:proofErr w:type="gramStart"/>
        <w:r>
          <w:t>СформироватьСоответствиеПоМассивуФорм(</w:t>
        </w:r>
        <w:proofErr w:type="gramEnd"/>
        <w:r>
          <w:t>Шаблон, мсФорм);</w:t>
        </w:r>
      </w:ins>
    </w:p>
    <w:p w:rsidR="00355D41" w:rsidRDefault="00355D41" w:rsidP="00355D41">
      <w:pPr>
        <w:pStyle w:val="a3"/>
        <w:rPr>
          <w:ins w:id="20" w:author="Семён Сидорук" w:date="2021-11-11T21:12:00Z"/>
        </w:rPr>
      </w:pPr>
      <w:ins w:id="21" w:author="Семён Сидорук" w:date="2021-11-11T21:12:00Z">
        <w:r>
          <w:tab/>
          <w:t>Возврат соотСобытия;</w:t>
        </w:r>
      </w:ins>
    </w:p>
    <w:p w:rsidR="00355D41" w:rsidRDefault="00355D41" w:rsidP="00355D41">
      <w:pPr>
        <w:pStyle w:val="a3"/>
        <w:rPr>
          <w:ins w:id="22" w:author="Семён Сидорук" w:date="2021-11-11T21:12:00Z"/>
        </w:rPr>
      </w:pPr>
      <w:ins w:id="23" w:author="Семён Сидорук" w:date="2021-11-11T21:12:00Z">
        <w:r>
          <w:tab/>
        </w:r>
      </w:ins>
    </w:p>
    <w:p w:rsidR="006D22E9" w:rsidDel="00355D41" w:rsidRDefault="00355D41" w:rsidP="00355D41">
      <w:pPr>
        <w:pStyle w:val="a3"/>
        <w:rPr>
          <w:del w:id="24" w:author="Семён Сидорук" w:date="2021-11-11T21:12:00Z"/>
        </w:rPr>
      </w:pPr>
      <w:ins w:id="25" w:author="Семён Сидорук" w:date="2021-11-11T21:12:00Z">
        <w:r>
          <w:t>КонецФункции</w:t>
        </w:r>
      </w:ins>
      <w:del w:id="26" w:author="Семён Сидорук" w:date="2021-11-11T21:12:00Z">
        <w:r w:rsidR="006D22E9" w:rsidDel="00355D41">
          <w:delText xml:space="preserve">Функция </w:delText>
        </w:r>
        <w:r w:rsidR="006D22E9" w:rsidRPr="006D22E9" w:rsidDel="00355D41">
          <w:delText>ПолучитьОбработчики[</w:delText>
        </w:r>
        <w:r w:rsidR="006D22E9" w:rsidDel="00355D41">
          <w:delText>ИмяСобытия</w:delText>
        </w:r>
        <w:r w:rsidR="006D22E9" w:rsidRPr="006D22E9" w:rsidDel="00355D41">
          <w:delText>]</w:delText>
        </w:r>
        <w:r w:rsidR="006D22E9" w:rsidDel="00355D41">
          <w:delText>()</w:delText>
        </w:r>
      </w:del>
    </w:p>
    <w:p w:rsidR="006D22E9" w:rsidDel="00355D41" w:rsidRDefault="006D22E9" w:rsidP="006D22E9">
      <w:pPr>
        <w:pStyle w:val="a3"/>
        <w:rPr>
          <w:del w:id="27" w:author="Семён Сидорук" w:date="2021-11-11T21:12:00Z"/>
        </w:rPr>
      </w:pPr>
      <w:del w:id="28" w:author="Семён Сидорук" w:date="2021-11-11T21:12:00Z">
        <w:r w:rsidDel="00355D41">
          <w:tab/>
          <w:delText>соотСобытия = Новый Соответствие;</w:delText>
        </w:r>
      </w:del>
    </w:p>
    <w:p w:rsidR="006D22E9" w:rsidDel="00355D41" w:rsidRDefault="006D22E9" w:rsidP="006D22E9">
      <w:pPr>
        <w:pStyle w:val="a3"/>
        <w:rPr>
          <w:del w:id="29" w:author="Семён Сидорук" w:date="2021-11-11T21:12:00Z"/>
        </w:rPr>
      </w:pPr>
      <w:del w:id="30" w:author="Семён Сидорук" w:date="2021-11-11T21:12:00Z">
        <w:r w:rsidDel="00355D41">
          <w:tab/>
          <w:delText>соотСобытия.Вставить("</w:delText>
        </w:r>
        <w:r w:rsidRPr="006D22E9" w:rsidDel="00355D41">
          <w:delText>[</w:delText>
        </w:r>
        <w:r w:rsidDel="00355D41">
          <w:delText>ИмяФормы</w:delText>
        </w:r>
        <w:r w:rsidRPr="006D22E9" w:rsidDel="00355D41">
          <w:delText>]</w:delText>
        </w:r>
        <w:r w:rsidDel="00355D41">
          <w:delText>", "</w:delText>
        </w:r>
        <w:r w:rsidRPr="00CD32E3" w:rsidDel="00355D41">
          <w:delText>[</w:delText>
        </w:r>
        <w:r w:rsidDel="00355D41">
          <w:delText>ИмяПроцедурыСобытия</w:delText>
        </w:r>
        <w:r w:rsidRPr="00CD32E3" w:rsidDel="00355D41">
          <w:delText>]</w:delText>
        </w:r>
        <w:r w:rsidDel="00355D41">
          <w:delText>");</w:delText>
        </w:r>
      </w:del>
    </w:p>
    <w:p w:rsidR="006D22E9" w:rsidDel="00355D41" w:rsidRDefault="006D22E9" w:rsidP="006D22E9">
      <w:pPr>
        <w:pStyle w:val="a3"/>
        <w:rPr>
          <w:del w:id="31" w:author="Семён Сидорук" w:date="2021-11-11T21:12:00Z"/>
        </w:rPr>
      </w:pPr>
      <w:del w:id="32" w:author="Семён Сидорук" w:date="2021-11-11T21:12:00Z">
        <w:r w:rsidDel="00355D41">
          <w:tab/>
          <w:delText>Возврат соотСобытия;</w:delText>
        </w:r>
        <w:r w:rsidDel="00355D41">
          <w:tab/>
        </w:r>
      </w:del>
    </w:p>
    <w:p w:rsidR="006D22E9" w:rsidDel="00355D41" w:rsidRDefault="006D22E9" w:rsidP="006D22E9">
      <w:pPr>
        <w:pStyle w:val="a3"/>
        <w:rPr>
          <w:del w:id="33" w:author="Семён Сидорук" w:date="2021-11-11T21:12:00Z"/>
        </w:rPr>
      </w:pPr>
      <w:del w:id="34" w:author="Семён Сидорук" w:date="2021-11-11T21:12:00Z">
        <w:r w:rsidDel="00355D41">
          <w:delText>КонецФункции</w:delText>
        </w:r>
      </w:del>
    </w:p>
    <w:p w:rsidR="006D22E9" w:rsidRDefault="006D22E9" w:rsidP="006D22E9">
      <w:pPr>
        <w:pStyle w:val="a3"/>
      </w:pPr>
    </w:p>
    <w:p w:rsidR="006D22E9" w:rsidRDefault="006D22E9" w:rsidP="006D22E9">
      <w:r w:rsidRPr="006D22E9">
        <w:t xml:space="preserve">5. </w:t>
      </w:r>
      <w:r>
        <w:t xml:space="preserve">Добавляем процедуру в общий модуль </w:t>
      </w:r>
      <w:r w:rsidRPr="00C817B7">
        <w:t>[</w:t>
      </w:r>
      <w:r>
        <w:t>бит_СобытияКлиент</w:t>
      </w:r>
      <w:r w:rsidRPr="00C817B7">
        <w:t>|</w:t>
      </w:r>
      <w:r>
        <w:t>бит_СобытияВызовСервера</w:t>
      </w:r>
      <w:r w:rsidRPr="00C817B7">
        <w:t>]</w:t>
      </w:r>
      <w:r>
        <w:t>:</w:t>
      </w:r>
    </w:p>
    <w:p w:rsidR="006D22E9" w:rsidRDefault="006D22E9" w:rsidP="006D22E9">
      <w:pPr>
        <w:pStyle w:val="a3"/>
      </w:pPr>
      <w:r>
        <w:t xml:space="preserve">Процедура </w:t>
      </w:r>
      <w:r w:rsidRPr="006D22E9">
        <w:t>[</w:t>
      </w:r>
      <w:r>
        <w:t>ИмяПроцедурыСобытия</w:t>
      </w:r>
      <w:r w:rsidRPr="006D22E9">
        <w:t xml:space="preserve">] </w:t>
      </w:r>
      <w:r w:rsidRPr="00C817B7">
        <w:t>(ЭтаФорма, [ПараметрОбработчика1], … [ПараметрОбработчика</w:t>
      </w:r>
      <w:r w:rsidRPr="00C817B7">
        <w:rPr>
          <w:lang w:val="en-US"/>
        </w:rPr>
        <w:t>N</w:t>
      </w:r>
      <w:r w:rsidRPr="00C817B7">
        <w:t>], ДополнительныеПараметры = Неопределено)</w:t>
      </w:r>
    </w:p>
    <w:p w:rsidR="006D22E9" w:rsidRDefault="006D22E9" w:rsidP="006D22E9">
      <w:pPr>
        <w:pStyle w:val="a3"/>
      </w:pPr>
      <w:r>
        <w:tab/>
        <w:t>//Здесь наш прекрасный код</w:t>
      </w:r>
    </w:p>
    <w:p w:rsidR="006D22E9" w:rsidRDefault="006D22E9" w:rsidP="006D22E9">
      <w:pPr>
        <w:pStyle w:val="a3"/>
      </w:pPr>
      <w:r>
        <w:t>КонецПроцедуры</w:t>
      </w:r>
    </w:p>
    <w:p w:rsidR="006D22E9" w:rsidRDefault="006D22E9" w:rsidP="006D22E9">
      <w:pPr>
        <w:pStyle w:val="a3"/>
      </w:pPr>
    </w:p>
    <w:p w:rsidR="00DF488A" w:rsidRDefault="006D22E9" w:rsidP="006D22E9">
      <w:r>
        <w:t xml:space="preserve">Общий шаблон именования таких процедур: </w:t>
      </w:r>
    </w:p>
    <w:p w:rsidR="006D22E9" w:rsidRDefault="006D22E9" w:rsidP="00DF488A">
      <w:pPr>
        <w:pStyle w:val="a3"/>
      </w:pPr>
      <w:r w:rsidRPr="006D22E9">
        <w:t>[</w:t>
      </w:r>
      <w:r>
        <w:t>ИмяСобытия</w:t>
      </w:r>
      <w:r w:rsidRPr="006D22E9">
        <w:t>]_[</w:t>
      </w:r>
      <w:r>
        <w:t>ОбъектМетаданных</w:t>
      </w:r>
      <w:r w:rsidRPr="006D22E9">
        <w:t>]_[</w:t>
      </w:r>
      <w:r>
        <w:t>ИмяФормы</w:t>
      </w:r>
      <w:r w:rsidRPr="006D22E9">
        <w:t>]</w:t>
      </w:r>
      <w:r>
        <w:t>(ЭтаФорма</w:t>
      </w:r>
      <w:r w:rsidRPr="00C817B7">
        <w:t>, [ПараметрОбработчика1], … [ПараметрОбработчика</w:t>
      </w:r>
      <w:r w:rsidRPr="00C817B7">
        <w:rPr>
          <w:lang w:val="en-US"/>
        </w:rPr>
        <w:t>N</w:t>
      </w:r>
      <w:r w:rsidRPr="00C817B7">
        <w:t>], ДополнительныеПараметры = Неопределено</w:t>
      </w:r>
      <w:r>
        <w:t>)</w:t>
      </w:r>
    </w:p>
    <w:p w:rsidR="00DF488A" w:rsidRDefault="00DF488A" w:rsidP="00DF488A">
      <w:pPr>
        <w:pStyle w:val="a3"/>
      </w:pPr>
    </w:p>
    <w:p w:rsidR="00DF488A" w:rsidRDefault="00DF488A" w:rsidP="00DF488A">
      <w:r>
        <w:t>Например:</w:t>
      </w:r>
    </w:p>
    <w:p w:rsidR="00DF488A" w:rsidRDefault="00DF488A" w:rsidP="00DF488A">
      <w:pPr>
        <w:pStyle w:val="a3"/>
      </w:pPr>
      <w:r>
        <w:t>ПриСозданииНаСервере_СправочникКлиенты_ФормаЭлементаУпр(ЭтаФорма, Отказ, СтандартнаяОбработка, ДополнительныеПараметры = Неопределено)</w:t>
      </w:r>
    </w:p>
    <w:p w:rsidR="00DF488A" w:rsidRPr="006D22E9" w:rsidRDefault="00DF488A" w:rsidP="00DF488A">
      <w:pPr>
        <w:pStyle w:val="a3"/>
      </w:pPr>
    </w:p>
    <w:p w:rsidR="00902DC7" w:rsidRDefault="00902DC7" w:rsidP="00902DC7">
      <w:r>
        <w:t>2. Если есть необходимость что-то сделать предопределенным, то делаем предопределенный в справочнике "бит_НастройкиУчета" и там делаем ссылку на предопределенный элемент.</w:t>
      </w:r>
    </w:p>
    <w:p w:rsidR="00DF488A" w:rsidRDefault="00DF488A" w:rsidP="00902DC7">
      <w:r>
        <w:t>Разъяснение:</w:t>
      </w:r>
    </w:p>
    <w:p w:rsidR="00DF488A" w:rsidRDefault="00DF488A" w:rsidP="00902DC7">
      <w:r>
        <w:t>1. Создаем Предопределенный элемент в справочнике бит_НастройкиУчета.</w:t>
      </w:r>
    </w:p>
    <w:p w:rsidR="00DF488A" w:rsidRDefault="00DF488A" w:rsidP="00902DC7">
      <w:r>
        <w:t>2. На форме этого справочника ФормаОбщая, создаем реквизит формы с нужным типом.</w:t>
      </w:r>
    </w:p>
    <w:p w:rsidR="00DF488A" w:rsidRDefault="00DF488A" w:rsidP="00DF488A">
      <w:r>
        <w:lastRenderedPageBreak/>
        <w:t>3. В функции ПолучитьСписокПростыхНастроек, добавляем соответствие Предопределенного имени и Имени реквизита формы.</w:t>
      </w:r>
    </w:p>
    <w:p w:rsidR="001C1DE8" w:rsidRDefault="00DF488A" w:rsidP="00DF488A">
      <w:r>
        <w:t xml:space="preserve">4. В дальнейшем получение такой настройки учета необходимо делать через функцию: </w:t>
      </w:r>
    </w:p>
    <w:p w:rsidR="00DF488A" w:rsidRDefault="00DF488A" w:rsidP="001C1DE8">
      <w:pPr>
        <w:pStyle w:val="a3"/>
      </w:pPr>
      <w:r w:rsidRPr="00DF488A">
        <w:t>бит_ОбщегоНазначенияПривилегированный</w:t>
      </w:r>
      <w:r>
        <w:t>.</w:t>
      </w:r>
      <w:r w:rsidRPr="00DF488A">
        <w:t>ПолучитьПростуюНастройкуУчета</w:t>
      </w:r>
      <w:r>
        <w:t>(ИмяПредопределенногоЭлемента)</w:t>
      </w:r>
    </w:p>
    <w:p w:rsidR="00902DC7" w:rsidRDefault="00902DC7" w:rsidP="00902DC7">
      <w:r>
        <w:t>3. Изменения обработчиков событий по максимуму должно идти в подписки на события, кроме случаев</w:t>
      </w:r>
      <w:r w:rsidR="00C817B7">
        <w:t>,</w:t>
      </w:r>
      <w:r>
        <w:t xml:space="preserve"> когда надо вклиниться в типовой алгоритм.</w:t>
      </w:r>
    </w:p>
    <w:p w:rsidR="007925D2" w:rsidRDefault="007925D2" w:rsidP="00902DC7">
      <w:r>
        <w:t>3.1. Подписки на события необходимо создавать в общем модуле бит_ПодпискиНаСобытия.</w:t>
      </w:r>
    </w:p>
    <w:p w:rsidR="007925D2" w:rsidRDefault="007925D2" w:rsidP="00902DC7">
      <w:r>
        <w:t>3.2. Подписки рекомендуется создавать по одной на каждый документ на каждое событие, например, СправочникиПриЗаписи, ДокументыОбработкаПроведения. Тип объекта устанавливается как СправочникОбъект, ДокументОбъект и т.п. В обработчике такой подписке уже разносим на отдельные процедуры обработчики, в зависимости от типа.</w:t>
      </w:r>
    </w:p>
    <w:p w:rsidR="007925D2" w:rsidRDefault="007925D2" w:rsidP="00902DC7">
      <w:r>
        <w:t>Примеры:</w:t>
      </w:r>
    </w:p>
    <w:p w:rsidR="007925D2" w:rsidRDefault="007925D2" w:rsidP="00902DC7">
      <w:r>
        <w:t>Подписка ДокументыПередЗаписью. Тип объекта: ДокументОбъект, Событие: ПередЗаписью.</w:t>
      </w:r>
    </w:p>
    <w:p w:rsidR="007925D2" w:rsidRPr="00355D41" w:rsidRDefault="007925D2" w:rsidP="00355D41">
      <w:pPr>
        <w:pStyle w:val="a3"/>
      </w:pPr>
      <w:r w:rsidRPr="00355D41">
        <w:t>#Область ШлюзПодписок_Документы</w:t>
      </w:r>
    </w:p>
    <w:p w:rsidR="007925D2" w:rsidRDefault="007925D2" w:rsidP="00355D41">
      <w:pPr>
        <w:pStyle w:val="a3"/>
      </w:pPr>
    </w:p>
    <w:p w:rsidR="007925D2" w:rsidRPr="00355D41" w:rsidRDefault="007925D2" w:rsidP="00355D41">
      <w:pPr>
        <w:pStyle w:val="a3"/>
      </w:pPr>
      <w:r w:rsidRPr="00355D41">
        <w:t>Процедура ДокументыПередЗаписью(Источник, Отказ, РежимЗаписи, РежимПроведения) Экспорт</w:t>
      </w:r>
    </w:p>
    <w:p w:rsidR="007925D2" w:rsidRDefault="007925D2" w:rsidP="00355D41">
      <w:pPr>
        <w:pStyle w:val="a3"/>
      </w:pPr>
      <w:r>
        <w:tab/>
        <w:t>ТипОбъекта = ТипЗнч(Источник);</w:t>
      </w:r>
    </w:p>
    <w:p w:rsidR="007925D2" w:rsidRDefault="007925D2" w:rsidP="00355D41">
      <w:pPr>
        <w:pStyle w:val="a3"/>
      </w:pPr>
      <w:r>
        <w:tab/>
        <w:t>Если ТипОбъекта = Тип(</w:t>
      </w:r>
      <w:r w:rsidRPr="00355D41">
        <w:t>“</w:t>
      </w:r>
      <w:r>
        <w:t>ДокументОбъект.ОказаниеУслуг</w:t>
      </w:r>
      <w:r w:rsidRPr="00355D41">
        <w:t>”</w:t>
      </w:r>
      <w:r>
        <w:t>) Тогда</w:t>
      </w:r>
    </w:p>
    <w:p w:rsidR="007925D2" w:rsidRDefault="007925D2" w:rsidP="00355D41">
      <w:pPr>
        <w:pStyle w:val="a3"/>
      </w:pPr>
      <w:r>
        <w:tab/>
      </w:r>
      <w:r>
        <w:tab/>
        <w:t>ДокументОказаниеУслуг_ПередЗаписью</w:t>
      </w:r>
      <w:r w:rsidR="0044612D" w:rsidRPr="00D570F3">
        <w:t>(Источник, Отказ, РежимЗаписи, РежимПроведения)</w:t>
      </w:r>
      <w:r w:rsidR="0044612D">
        <w:t>;</w:t>
      </w:r>
    </w:p>
    <w:p w:rsidR="0044612D" w:rsidRDefault="0044612D" w:rsidP="00355D41">
      <w:pPr>
        <w:pStyle w:val="a3"/>
      </w:pPr>
      <w:r>
        <w:tab/>
        <w:t>ИначеЕсли ТипОбъекта = Тип(</w:t>
      </w:r>
      <w:r w:rsidRPr="00D570F3">
        <w:t>“</w:t>
      </w:r>
      <w:r>
        <w:t>ДокументОбъект.Заявка</w:t>
      </w:r>
      <w:r w:rsidRPr="00D570F3">
        <w:t>”</w:t>
      </w:r>
      <w:r>
        <w:t>) Тогда</w:t>
      </w:r>
    </w:p>
    <w:p w:rsidR="0044612D" w:rsidRDefault="0044612D" w:rsidP="00355D41">
      <w:pPr>
        <w:pStyle w:val="a3"/>
        <w:ind w:left="708" w:firstLine="708"/>
      </w:pPr>
      <w:r>
        <w:t>ДокументЗаявка_ПередЗаписью</w:t>
      </w:r>
      <w:r w:rsidRPr="00D570F3">
        <w:t>(Источник, Отказ, РежимЗаписи, РежимПроведения)</w:t>
      </w:r>
      <w:r>
        <w:t>;</w:t>
      </w:r>
    </w:p>
    <w:p w:rsidR="007925D2" w:rsidRPr="00355D41" w:rsidRDefault="007925D2" w:rsidP="00355D41">
      <w:pPr>
        <w:pStyle w:val="a3"/>
      </w:pPr>
      <w:r>
        <w:tab/>
        <w:t>КонецЕсли;</w:t>
      </w:r>
    </w:p>
    <w:p w:rsidR="007925D2" w:rsidRPr="00355D41" w:rsidRDefault="007925D2" w:rsidP="00355D41">
      <w:pPr>
        <w:pStyle w:val="a3"/>
      </w:pPr>
      <w:r w:rsidRPr="00355D41">
        <w:t>КонецПроцедуры</w:t>
      </w:r>
    </w:p>
    <w:p w:rsidR="007925D2" w:rsidRDefault="007925D2" w:rsidP="00355D41">
      <w:pPr>
        <w:pStyle w:val="a3"/>
      </w:pPr>
    </w:p>
    <w:p w:rsidR="0044612D" w:rsidRDefault="007925D2" w:rsidP="00355D41">
      <w:pPr>
        <w:pStyle w:val="a3"/>
      </w:pPr>
      <w:r w:rsidRPr="00355D41">
        <w:t>#КонецОбласти</w:t>
      </w:r>
    </w:p>
    <w:p w:rsidR="0044612D" w:rsidRDefault="0044612D" w:rsidP="00355D41">
      <w:pPr>
        <w:pStyle w:val="a3"/>
      </w:pPr>
    </w:p>
    <w:p w:rsidR="0044612D" w:rsidRPr="00D570F3" w:rsidRDefault="0044612D" w:rsidP="0044612D">
      <w:pPr>
        <w:pStyle w:val="a3"/>
      </w:pPr>
      <w:r w:rsidRPr="00D570F3">
        <w:t xml:space="preserve">#Область </w:t>
      </w:r>
      <w:r>
        <w:t>ПодпискиНаСобытия</w:t>
      </w:r>
      <w:r w:rsidRPr="00D570F3">
        <w:t>_Документы</w:t>
      </w:r>
    </w:p>
    <w:p w:rsidR="0044612D" w:rsidRDefault="0044612D" w:rsidP="0044612D">
      <w:pPr>
        <w:pStyle w:val="a3"/>
      </w:pPr>
    </w:p>
    <w:p w:rsidR="0044612D" w:rsidRPr="00D570F3" w:rsidRDefault="0044612D" w:rsidP="0044612D">
      <w:pPr>
        <w:pStyle w:val="a3"/>
      </w:pPr>
      <w:r w:rsidRPr="00D570F3">
        <w:t>#Область Документы</w:t>
      </w:r>
      <w:r>
        <w:t>_ПередЗаписью</w:t>
      </w:r>
    </w:p>
    <w:p w:rsidR="0044612D" w:rsidRDefault="0044612D" w:rsidP="0044612D">
      <w:pPr>
        <w:pStyle w:val="a3"/>
      </w:pPr>
    </w:p>
    <w:p w:rsidR="0044612D" w:rsidRPr="00D570F3" w:rsidRDefault="0044612D" w:rsidP="0044612D">
      <w:pPr>
        <w:pStyle w:val="a3"/>
      </w:pPr>
      <w:r w:rsidRPr="00D570F3">
        <w:t xml:space="preserve">Процедура </w:t>
      </w:r>
      <w:r>
        <w:t>ДокументОказаниеУслуг_ПередЗаписью</w:t>
      </w:r>
      <w:r w:rsidRPr="00D570F3">
        <w:t>(Источник, Отказ, РежимЗаписи, РежимПроведения) Экспорт</w:t>
      </w:r>
    </w:p>
    <w:p w:rsidR="0044612D" w:rsidRPr="00D570F3" w:rsidRDefault="0044612D">
      <w:pPr>
        <w:pStyle w:val="a3"/>
      </w:pPr>
      <w:r>
        <w:tab/>
        <w:t>//Мой прекрасный код</w:t>
      </w:r>
    </w:p>
    <w:p w:rsidR="0044612D" w:rsidRDefault="0044612D" w:rsidP="0044612D">
      <w:pPr>
        <w:pStyle w:val="a3"/>
      </w:pPr>
      <w:r w:rsidRPr="00D570F3">
        <w:t>КонецПроцедуры</w:t>
      </w:r>
    </w:p>
    <w:p w:rsidR="0044612D" w:rsidRDefault="0044612D" w:rsidP="0044612D">
      <w:pPr>
        <w:pStyle w:val="a3"/>
      </w:pPr>
    </w:p>
    <w:p w:rsidR="0044612D" w:rsidRPr="00D570F3" w:rsidRDefault="0044612D" w:rsidP="0044612D">
      <w:pPr>
        <w:pStyle w:val="a3"/>
      </w:pPr>
      <w:r w:rsidRPr="00D570F3">
        <w:t xml:space="preserve">Процедура </w:t>
      </w:r>
      <w:r>
        <w:t>ДокументЗаявка_ПередЗаписью</w:t>
      </w:r>
      <w:r w:rsidRPr="00D570F3">
        <w:t>(Источник, Отказ, РежимЗаписи, РежимПроведения) Экспорт</w:t>
      </w:r>
    </w:p>
    <w:p w:rsidR="0044612D" w:rsidRPr="00D570F3" w:rsidRDefault="0044612D" w:rsidP="0044612D">
      <w:pPr>
        <w:pStyle w:val="a3"/>
      </w:pPr>
      <w:r>
        <w:tab/>
        <w:t>//Мой прекрасный код</w:t>
      </w:r>
    </w:p>
    <w:p w:rsidR="0044612D" w:rsidRPr="00D570F3" w:rsidRDefault="0044612D" w:rsidP="0044612D">
      <w:pPr>
        <w:pStyle w:val="a3"/>
      </w:pPr>
      <w:r w:rsidRPr="00D570F3">
        <w:t>КонецПроцедуры</w:t>
      </w:r>
    </w:p>
    <w:p w:rsidR="0044612D" w:rsidRDefault="0044612D" w:rsidP="0044612D">
      <w:pPr>
        <w:pStyle w:val="a3"/>
      </w:pPr>
    </w:p>
    <w:p w:rsidR="0044612D" w:rsidRDefault="0044612D" w:rsidP="0044612D">
      <w:pPr>
        <w:pStyle w:val="a3"/>
      </w:pPr>
      <w:r w:rsidRPr="00D570F3">
        <w:t>#КонецОбласти</w:t>
      </w:r>
    </w:p>
    <w:p w:rsidR="0044612D" w:rsidRDefault="0044612D" w:rsidP="0044612D">
      <w:pPr>
        <w:pStyle w:val="a3"/>
      </w:pPr>
    </w:p>
    <w:p w:rsidR="0044612D" w:rsidRDefault="0044612D" w:rsidP="0044612D">
      <w:pPr>
        <w:pStyle w:val="a3"/>
      </w:pPr>
      <w:r w:rsidRPr="00D570F3">
        <w:t>#КонецОбласти</w:t>
      </w:r>
    </w:p>
    <w:p w:rsidR="007925D2" w:rsidRPr="00355D41" w:rsidRDefault="007925D2" w:rsidP="00355D41">
      <w:pPr>
        <w:pStyle w:val="a3"/>
      </w:pPr>
    </w:p>
    <w:p w:rsidR="00CD32E3" w:rsidRDefault="00902DC7" w:rsidP="00902DC7">
      <w:r>
        <w:t>4. Изменения типовых ролей</w:t>
      </w:r>
      <w:r w:rsidR="001C1DE8">
        <w:t xml:space="preserve"> и подсистем </w:t>
      </w:r>
      <w:r w:rsidR="001C1DE8" w:rsidRPr="001C1DE8">
        <w:rPr>
          <w:b/>
        </w:rPr>
        <w:t>только</w:t>
      </w:r>
      <w:r>
        <w:t xml:space="preserve"> через расширение.</w:t>
      </w:r>
    </w:p>
    <w:p w:rsidR="00CD32E3" w:rsidRDefault="00CD32E3" w:rsidP="00CD32E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5. При разработке новых форм (для своих объектов или типовых объектов) использовать следующий шаблон областей формы:</w:t>
      </w: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#Область ОписаниеПеременных</w:t>
      </w:r>
    </w:p>
    <w:p w:rsidR="00CD32E3" w:rsidRPr="00CD32E3" w:rsidRDefault="00CD32E3" w:rsidP="007925D2">
      <w:pPr>
        <w:pStyle w:val="a3"/>
        <w:rPr>
          <w:lang w:eastAsia="ru-RU"/>
        </w:rPr>
      </w:pP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#КонецОбласти</w:t>
      </w:r>
    </w:p>
    <w:p w:rsidR="00CD32E3" w:rsidRPr="00CD32E3" w:rsidRDefault="00CD32E3" w:rsidP="007925D2">
      <w:pPr>
        <w:pStyle w:val="a3"/>
        <w:rPr>
          <w:lang w:eastAsia="ru-RU"/>
        </w:rPr>
      </w:pP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#Область ОбработчикиСобытийФормы</w:t>
      </w: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// Код процедур и функций</w:t>
      </w: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#КонецОбласти</w:t>
      </w:r>
    </w:p>
    <w:p w:rsidR="00CD32E3" w:rsidRPr="00CD32E3" w:rsidRDefault="00CD32E3" w:rsidP="007925D2">
      <w:pPr>
        <w:pStyle w:val="a3"/>
        <w:rPr>
          <w:lang w:eastAsia="ru-RU"/>
        </w:rPr>
      </w:pP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#Область ОбработчикиСобытийЭлементовШапкиФормы</w:t>
      </w: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// Код процедур и функций</w:t>
      </w: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#КонецОбласти</w:t>
      </w:r>
    </w:p>
    <w:p w:rsidR="00CD32E3" w:rsidRPr="00CD32E3" w:rsidRDefault="00CD32E3" w:rsidP="007925D2">
      <w:pPr>
        <w:pStyle w:val="a3"/>
        <w:rPr>
          <w:lang w:eastAsia="ru-RU"/>
        </w:rPr>
      </w:pP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#Область ОбработчикиСобытийЭлементовТаблицыФормы&lt;ИмяТаблицыФормы&gt;</w:t>
      </w: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// Код процедур и функций</w:t>
      </w: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#КонецОбласти</w:t>
      </w:r>
    </w:p>
    <w:p w:rsidR="00CD32E3" w:rsidRPr="00CD32E3" w:rsidRDefault="00CD32E3" w:rsidP="007925D2">
      <w:pPr>
        <w:pStyle w:val="a3"/>
        <w:rPr>
          <w:lang w:eastAsia="ru-RU"/>
        </w:rPr>
      </w:pP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lastRenderedPageBreak/>
        <w:t>#Область ОбработчикиКомандФормы</w:t>
      </w: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// Код процедур и функций</w:t>
      </w: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#КонецОбласти</w:t>
      </w:r>
    </w:p>
    <w:p w:rsidR="00CD32E3" w:rsidRPr="00CD32E3" w:rsidRDefault="00CD32E3" w:rsidP="007925D2">
      <w:pPr>
        <w:pStyle w:val="a3"/>
        <w:rPr>
          <w:lang w:eastAsia="ru-RU"/>
        </w:rPr>
      </w:pP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#Область СлужебныеПроцедурыИФункции</w:t>
      </w:r>
    </w:p>
    <w:p w:rsidR="00CD32E3" w:rsidRP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// Код процедур и функций</w:t>
      </w:r>
    </w:p>
    <w:p w:rsidR="00CD32E3" w:rsidRDefault="00CD32E3" w:rsidP="007925D2">
      <w:pPr>
        <w:pStyle w:val="a3"/>
        <w:rPr>
          <w:lang w:eastAsia="ru-RU"/>
        </w:rPr>
      </w:pPr>
      <w:r w:rsidRPr="00CD32E3">
        <w:rPr>
          <w:lang w:eastAsia="ru-RU"/>
        </w:rPr>
        <w:t>#КонецОбласти</w:t>
      </w:r>
    </w:p>
    <w:p w:rsidR="009C63EF" w:rsidRDefault="009C63EF" w:rsidP="007925D2">
      <w:pPr>
        <w:pStyle w:val="a3"/>
        <w:rPr>
          <w:lang w:eastAsia="ru-RU"/>
        </w:rPr>
      </w:pPr>
    </w:p>
    <w:p w:rsidR="009C63EF" w:rsidRDefault="009C63EF" w:rsidP="007925D2">
      <w:pPr>
        <w:pStyle w:val="a6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Раздел «Обработчики событий формы» содержит процедуры-обработчики событий формы: ПриСозданииНаСервере, ПриОткрытии и т.п.</w:t>
      </w:r>
    </w:p>
    <w:p w:rsidR="009C63EF" w:rsidRDefault="009C63EF" w:rsidP="007925D2">
      <w:pPr>
        <w:pStyle w:val="a6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Раздел «Обработчики событий элементов шапки формы» содержит процедуры-обработчики элементов, расположенных в основной части формы (все, что не связано с таблицами на форме).</w:t>
      </w:r>
    </w:p>
    <w:p w:rsidR="009C63EF" w:rsidRDefault="009C63EF" w:rsidP="007925D2">
      <w:pPr>
        <w:pStyle w:val="a6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 разделах «Обработчики событий элементов таблицы формы &lt;имя таблицы формы&gt;» размещаются процедуры-обработчики таблиц формы и элементов таблиц. Для процедур-обработчиков каждой таблицы должен быть создан свой раздел.</w:t>
      </w:r>
    </w:p>
    <w:p w:rsidR="009C63EF" w:rsidRDefault="009C63EF" w:rsidP="007925D2">
      <w:pPr>
        <w:pStyle w:val="a6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Раздел «Обработчики команд формы» содержит процедуры-обработчики команд формы (имена которых задаются в свойстве Действие команд формы).</w:t>
      </w:r>
    </w:p>
    <w:p w:rsidR="009C63EF" w:rsidRDefault="009C63EF" w:rsidP="007925D2">
      <w:pPr>
        <w:pStyle w:val="a6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Раздел «Служебные процедуры и функции» имеет такое же предназначение, что и в общих модулях.</w:t>
      </w:r>
    </w:p>
    <w:p w:rsidR="00CD32E3" w:rsidRDefault="00CD32E3" w:rsidP="007925D2">
      <w:pPr>
        <w:pStyle w:val="a3"/>
        <w:rPr>
          <w:lang w:eastAsia="ru-RU"/>
        </w:rPr>
      </w:pPr>
    </w:p>
    <w:p w:rsidR="00CD32E3" w:rsidRDefault="00CD32E3" w:rsidP="00902DC7">
      <w:r>
        <w:t>6. При разработке новых общих модулей использовать следующий шаблон областей:</w:t>
      </w:r>
    </w:p>
    <w:p w:rsidR="00CD32E3" w:rsidRDefault="00CD32E3" w:rsidP="00CD32E3">
      <w:pPr>
        <w:pStyle w:val="HTML"/>
      </w:pPr>
      <w:r>
        <w:t>#Область ПрограммныйИнтерфейс</w:t>
      </w:r>
    </w:p>
    <w:p w:rsidR="00CD32E3" w:rsidRDefault="00CD32E3">
      <w:pPr>
        <w:pStyle w:val="HTML"/>
      </w:pPr>
      <w:r>
        <w:t>// Код процедур и функций</w:t>
      </w:r>
    </w:p>
    <w:p w:rsidR="00CD32E3" w:rsidRDefault="00CD32E3">
      <w:pPr>
        <w:pStyle w:val="HTML"/>
      </w:pPr>
      <w:r>
        <w:t>#КонецОбласти</w:t>
      </w:r>
    </w:p>
    <w:p w:rsidR="00CD32E3" w:rsidRDefault="00CD32E3">
      <w:pPr>
        <w:pStyle w:val="HTML"/>
      </w:pPr>
    </w:p>
    <w:p w:rsidR="00CD32E3" w:rsidRDefault="00CD32E3">
      <w:pPr>
        <w:pStyle w:val="HTML"/>
      </w:pPr>
      <w:r>
        <w:t>#Область СлужебныйПрограммныйИнтерфейс</w:t>
      </w:r>
    </w:p>
    <w:p w:rsidR="00CD32E3" w:rsidRDefault="00CD32E3">
      <w:pPr>
        <w:pStyle w:val="HTML"/>
      </w:pPr>
      <w:r>
        <w:t>// Код процедур и функций</w:t>
      </w:r>
    </w:p>
    <w:p w:rsidR="00CD32E3" w:rsidRDefault="00CD32E3">
      <w:pPr>
        <w:pStyle w:val="HTML"/>
      </w:pPr>
      <w:r>
        <w:t>#КонецОбласти</w:t>
      </w:r>
    </w:p>
    <w:p w:rsidR="00CD32E3" w:rsidRDefault="00CD32E3">
      <w:pPr>
        <w:pStyle w:val="HTML"/>
      </w:pPr>
    </w:p>
    <w:p w:rsidR="00CD32E3" w:rsidRDefault="00CD32E3">
      <w:pPr>
        <w:pStyle w:val="HTML"/>
      </w:pPr>
      <w:r>
        <w:t>#Область СлужебныеПроцедурыИФункции</w:t>
      </w:r>
    </w:p>
    <w:p w:rsidR="00CD32E3" w:rsidRDefault="00CD32E3">
      <w:pPr>
        <w:pStyle w:val="HTML"/>
      </w:pPr>
      <w:r>
        <w:t>// Код процедур и функций</w:t>
      </w:r>
    </w:p>
    <w:p w:rsidR="00CD32E3" w:rsidRDefault="00CD32E3" w:rsidP="007925D2">
      <w:pPr>
        <w:pStyle w:val="a3"/>
      </w:pPr>
      <w:r>
        <w:t>#КонецОбласти</w:t>
      </w:r>
    </w:p>
    <w:p w:rsidR="009C63EF" w:rsidRDefault="009C63EF" w:rsidP="007925D2">
      <w:pPr>
        <w:pStyle w:val="a3"/>
      </w:pPr>
    </w:p>
    <w:p w:rsidR="009C63EF" w:rsidRDefault="009C63EF" w:rsidP="009C63EF">
      <w:pPr>
        <w:pStyle w:val="a6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Раздел «Программный интерфейс» содержит экспортные процедуры и функции, предназначенные для использования другими объектами конфигурации или другими программами (например, через внешнее соединение).</w:t>
      </w:r>
    </w:p>
    <w:p w:rsidR="009C63EF" w:rsidRDefault="009C63EF" w:rsidP="009C63EF">
      <w:pPr>
        <w:pStyle w:val="a6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Раздел «Служебный программный интерфейс»</w:t>
      </w:r>
      <w:del w:id="35" w:author="Семён Сидорук" w:date="2021-11-11T21:18:00Z">
        <w:r w:rsidDel="00355D41">
          <w:rPr>
            <w:lang w:eastAsia="ru-RU"/>
          </w:rPr>
          <w:delText xml:space="preserve"> </w:delText>
        </w:r>
      </w:del>
      <w:r>
        <w:rPr>
          <w:lang w:eastAsia="ru-RU"/>
        </w:rPr>
        <w:t xml:space="preserve"> предназначен для модулей, которые являются частью некоторой функциональной подсистемы. В нем должны быть размещены экспортные процедуры и функции, которые допустимо вызывать только из других функциональных подсистем этой же библиотеки.</w:t>
      </w:r>
    </w:p>
    <w:p w:rsidR="00CD32E3" w:rsidRPr="007925D2" w:rsidRDefault="009C63EF" w:rsidP="007925D2">
      <w:pPr>
        <w:pStyle w:val="a6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Раздел «Служебные процедуры и функции» содержит процедуры и функции, составляющие внутреннюю реализацию общего модуля. В тех случаях, когда общий модуль является частью некоторой функциональной подсистемы, включающей в себя несколько объектов метаданных, в этом разделе также могут быть размещены служебные экспортные процедуры и функции, предназначенные только для вызова из других объектов данной подсистемы.</w:t>
      </w:r>
    </w:p>
    <w:p w:rsidR="00CD32E3" w:rsidRDefault="00CD32E3" w:rsidP="00902DC7">
      <w:r>
        <w:t>7. При разработке своих объектов конфигурации использовать следующий шаблон для модулей объекта, менеджера, набора записей и т.д.</w:t>
      </w:r>
    </w:p>
    <w:p w:rsidR="00CD32E3" w:rsidRDefault="00CD32E3" w:rsidP="00CD32E3">
      <w:pPr>
        <w:pStyle w:val="HTML"/>
      </w:pPr>
      <w:r>
        <w:t>#Область ОписаниеПеременных</w:t>
      </w:r>
    </w:p>
    <w:p w:rsidR="00CD32E3" w:rsidRDefault="00CD32E3">
      <w:pPr>
        <w:pStyle w:val="HTML"/>
      </w:pPr>
    </w:p>
    <w:p w:rsidR="00CD32E3" w:rsidRDefault="00CD32E3">
      <w:pPr>
        <w:pStyle w:val="HTML"/>
      </w:pPr>
      <w:r>
        <w:t>#КонецОбласти</w:t>
      </w:r>
    </w:p>
    <w:p w:rsidR="00CD32E3" w:rsidRDefault="00CD32E3">
      <w:pPr>
        <w:pStyle w:val="HTML"/>
      </w:pPr>
    </w:p>
    <w:p w:rsidR="00CD32E3" w:rsidRDefault="00CD32E3">
      <w:pPr>
        <w:pStyle w:val="HTML"/>
      </w:pPr>
      <w:r>
        <w:t>#Область ПрограммныйИнтерфейс</w:t>
      </w:r>
    </w:p>
    <w:p w:rsidR="00CD32E3" w:rsidRDefault="00CD32E3">
      <w:pPr>
        <w:pStyle w:val="HTML"/>
      </w:pPr>
      <w:r>
        <w:t>// Код процедур и функций</w:t>
      </w:r>
    </w:p>
    <w:p w:rsidR="00CD32E3" w:rsidRDefault="00CD32E3">
      <w:pPr>
        <w:pStyle w:val="HTML"/>
      </w:pPr>
      <w:r>
        <w:lastRenderedPageBreak/>
        <w:t>#КонецОбласти</w:t>
      </w:r>
    </w:p>
    <w:p w:rsidR="00CD32E3" w:rsidRDefault="00CD32E3">
      <w:pPr>
        <w:pStyle w:val="HTML"/>
      </w:pPr>
    </w:p>
    <w:p w:rsidR="00CD32E3" w:rsidRDefault="00CD32E3">
      <w:pPr>
        <w:pStyle w:val="HTML"/>
      </w:pPr>
      <w:r>
        <w:t>#Область ОбработчикиСобытий</w:t>
      </w:r>
    </w:p>
    <w:p w:rsidR="00CD32E3" w:rsidRDefault="00CD32E3">
      <w:pPr>
        <w:pStyle w:val="HTML"/>
      </w:pPr>
      <w:r>
        <w:t>// Код процедур и функций</w:t>
      </w:r>
    </w:p>
    <w:p w:rsidR="00CD32E3" w:rsidRDefault="00CD32E3">
      <w:pPr>
        <w:pStyle w:val="HTML"/>
      </w:pPr>
      <w:r>
        <w:t>#КонецОбласти</w:t>
      </w:r>
    </w:p>
    <w:p w:rsidR="00CD32E3" w:rsidRDefault="00CD32E3">
      <w:pPr>
        <w:pStyle w:val="HTML"/>
      </w:pPr>
    </w:p>
    <w:p w:rsidR="00CD32E3" w:rsidRDefault="00CD32E3">
      <w:pPr>
        <w:pStyle w:val="HTML"/>
      </w:pPr>
      <w:r>
        <w:t>#Область СлужебныйПрограммныйИнтерфейс</w:t>
      </w:r>
    </w:p>
    <w:p w:rsidR="00CD32E3" w:rsidRDefault="00CD32E3">
      <w:pPr>
        <w:pStyle w:val="HTML"/>
      </w:pPr>
      <w:r>
        <w:t>// Код процедур и функций</w:t>
      </w:r>
    </w:p>
    <w:p w:rsidR="00CD32E3" w:rsidRDefault="00CD32E3">
      <w:pPr>
        <w:pStyle w:val="HTML"/>
      </w:pPr>
      <w:r>
        <w:t>#КонецОбласти</w:t>
      </w:r>
    </w:p>
    <w:p w:rsidR="00CD32E3" w:rsidRDefault="00CD32E3">
      <w:pPr>
        <w:pStyle w:val="HTML"/>
      </w:pPr>
    </w:p>
    <w:p w:rsidR="00CD32E3" w:rsidRDefault="00CD32E3">
      <w:pPr>
        <w:pStyle w:val="HTML"/>
      </w:pPr>
      <w:r>
        <w:t>#Область СлужебныеПроцедурыИФункции</w:t>
      </w:r>
    </w:p>
    <w:p w:rsidR="00CD32E3" w:rsidRDefault="00CD32E3">
      <w:pPr>
        <w:pStyle w:val="HTML"/>
      </w:pPr>
      <w:r>
        <w:t>// Код процедур и функций</w:t>
      </w:r>
    </w:p>
    <w:p w:rsidR="00CD32E3" w:rsidRDefault="00CD32E3">
      <w:pPr>
        <w:pStyle w:val="HTML"/>
      </w:pPr>
      <w:r>
        <w:t>#КонецОбласти</w:t>
      </w:r>
    </w:p>
    <w:p w:rsidR="00CD32E3" w:rsidRDefault="00CD32E3">
      <w:pPr>
        <w:pStyle w:val="HTML"/>
      </w:pPr>
    </w:p>
    <w:p w:rsidR="00CD32E3" w:rsidRDefault="00CD32E3">
      <w:pPr>
        <w:pStyle w:val="HTML"/>
      </w:pPr>
      <w:r>
        <w:t>#Область Инициализация</w:t>
      </w:r>
    </w:p>
    <w:p w:rsidR="00CD32E3" w:rsidRDefault="00CD32E3">
      <w:pPr>
        <w:pStyle w:val="HTML"/>
      </w:pPr>
    </w:p>
    <w:p w:rsidR="00CD32E3" w:rsidRDefault="00CD32E3" w:rsidP="007925D2">
      <w:pPr>
        <w:pStyle w:val="a3"/>
      </w:pPr>
      <w:r>
        <w:t>#КонецОбласти</w:t>
      </w:r>
    </w:p>
    <w:p w:rsidR="009C63EF" w:rsidRDefault="009C63EF" w:rsidP="007925D2">
      <w:pPr>
        <w:pStyle w:val="a6"/>
      </w:pPr>
    </w:p>
    <w:p w:rsidR="009C63EF" w:rsidRDefault="009C63EF" w:rsidP="007925D2">
      <w:pPr>
        <w:pStyle w:val="a6"/>
        <w:numPr>
          <w:ilvl w:val="0"/>
          <w:numId w:val="3"/>
        </w:numPr>
      </w:pPr>
      <w:r>
        <w:t>Раздел «Программный интерфейс» содержит экспортные процедуры и функции, предназначенные для использования в других модулях конфигурации или другими программами (например, через внешнее соединение). Не следует в этот раздел помещать экспортные функции и процедуры, которые предназначены для вызова исключительно из модулей самого объекта, его форм и команд. Например, процедуры заполнения табличной части документа, которые вызываются из обработки заполнения в модуле объекта и из формы документа в обработчике команды формы не являются программным интерфейсом модуля объекта, т.к. вызываются только в самом модуле и из форм этого же объекта. Их следует размещать в разделе «Служебные процедуры и функции».</w:t>
      </w:r>
    </w:p>
    <w:p w:rsidR="009C63EF" w:rsidRDefault="009C63EF" w:rsidP="007925D2">
      <w:pPr>
        <w:pStyle w:val="a6"/>
        <w:numPr>
          <w:ilvl w:val="0"/>
          <w:numId w:val="3"/>
        </w:numPr>
      </w:pPr>
      <w:r>
        <w:t>Раздел «Обработчики событий» содержит обработчики событий модуля объекта (ПриЗаписи, ПриПроведении и др.)</w:t>
      </w:r>
    </w:p>
    <w:p w:rsidR="009C63EF" w:rsidRDefault="009C63EF" w:rsidP="007925D2">
      <w:pPr>
        <w:pStyle w:val="a6"/>
        <w:numPr>
          <w:ilvl w:val="0"/>
          <w:numId w:val="3"/>
        </w:numPr>
      </w:pPr>
      <w:r>
        <w:t>Раздел «Служебный программный интерфейс» имеет такое же предназначение, как и в общих модулях.</w:t>
      </w:r>
    </w:p>
    <w:p w:rsidR="009C63EF" w:rsidRDefault="009C63EF" w:rsidP="007925D2">
      <w:pPr>
        <w:pStyle w:val="a6"/>
        <w:numPr>
          <w:ilvl w:val="0"/>
          <w:numId w:val="3"/>
        </w:numPr>
      </w:pPr>
      <w:r>
        <w:t>Раздел «Служебные процедуры и функции» имеет такое же предназначение, как и в общих модулях.</w:t>
      </w:r>
    </w:p>
    <w:p w:rsidR="00CD32E3" w:rsidRDefault="00CD32E3" w:rsidP="00902DC7">
      <w:r>
        <w:t>8. При разработке своих общих команд, команд объекта использовать следующий шаблон областей:</w:t>
      </w:r>
    </w:p>
    <w:p w:rsidR="00CD32E3" w:rsidRDefault="00CD32E3" w:rsidP="00CD32E3">
      <w:pPr>
        <w:pStyle w:val="HTML"/>
      </w:pPr>
      <w:r>
        <w:t>#Область ОбработчикиСобытий</w:t>
      </w:r>
    </w:p>
    <w:p w:rsidR="00CD32E3" w:rsidRDefault="00CD32E3">
      <w:pPr>
        <w:pStyle w:val="HTML"/>
      </w:pPr>
      <w:r>
        <w:t>// Код процедур и функций</w:t>
      </w:r>
    </w:p>
    <w:p w:rsidR="00CD32E3" w:rsidRDefault="00CD32E3">
      <w:pPr>
        <w:pStyle w:val="HTML"/>
      </w:pPr>
      <w:r>
        <w:t>#КонецОбласти</w:t>
      </w:r>
    </w:p>
    <w:p w:rsidR="00CD32E3" w:rsidRDefault="00CD32E3">
      <w:pPr>
        <w:pStyle w:val="HTML"/>
      </w:pPr>
    </w:p>
    <w:p w:rsidR="00CD32E3" w:rsidRDefault="00CD32E3">
      <w:pPr>
        <w:pStyle w:val="HTML"/>
      </w:pPr>
      <w:r>
        <w:t>#Область СлужебныеПроцедурыИФункции</w:t>
      </w:r>
    </w:p>
    <w:p w:rsidR="00CD32E3" w:rsidRDefault="00CD32E3">
      <w:pPr>
        <w:pStyle w:val="HTML"/>
      </w:pPr>
      <w:r>
        <w:t>// Код процедур и функций</w:t>
      </w:r>
    </w:p>
    <w:p w:rsidR="00CD32E3" w:rsidRDefault="00CD32E3" w:rsidP="007925D2">
      <w:pPr>
        <w:pStyle w:val="a3"/>
      </w:pPr>
      <w:r>
        <w:t>#КонецОбласти</w:t>
      </w:r>
    </w:p>
    <w:p w:rsidR="00CD32E3" w:rsidRDefault="00CD32E3" w:rsidP="00902DC7"/>
    <w:p w:rsidR="009C63EF" w:rsidRDefault="009C63EF" w:rsidP="007925D2">
      <w:pPr>
        <w:pStyle w:val="a6"/>
        <w:numPr>
          <w:ilvl w:val="0"/>
          <w:numId w:val="5"/>
        </w:numPr>
      </w:pPr>
      <w:r>
        <w:t>Раздел «Обработчики событий» содержит процедуру-обработчик команды ОбработкаКоманды.</w:t>
      </w:r>
    </w:p>
    <w:p w:rsidR="009C63EF" w:rsidRDefault="009C63EF" w:rsidP="007925D2">
      <w:pPr>
        <w:pStyle w:val="a6"/>
        <w:numPr>
          <w:ilvl w:val="0"/>
          <w:numId w:val="5"/>
        </w:numPr>
      </w:pPr>
      <w:r>
        <w:t>Раздел «Служебные процедуры и функции» имеет такое же предназначение, что и в общих модулях.</w:t>
      </w:r>
    </w:p>
    <w:p w:rsidR="007129BA" w:rsidRDefault="007129BA">
      <w:pPr>
        <w:rPr>
          <w:ins w:id="36" w:author="Семён Сидорук" w:date="2021-11-11T21:18:00Z"/>
        </w:rPr>
      </w:pPr>
      <w:r>
        <w:t xml:space="preserve">9. При создании функций/процедур в типовых объектах создавать эти функции/процедуры в области </w:t>
      </w:r>
      <w:r w:rsidRPr="007925D2">
        <w:t>[</w:t>
      </w:r>
      <w:r>
        <w:t>Префикс</w:t>
      </w:r>
      <w:r w:rsidRPr="007925D2">
        <w:t>]</w:t>
      </w:r>
      <w:r>
        <w:t>_Доработки (</w:t>
      </w:r>
      <w:del w:id="37" w:author="Семён Сидорук" w:date="2021-11-11T21:19:00Z">
        <w:r w:rsidDel="00355D41">
          <w:delText>например</w:delText>
        </w:r>
      </w:del>
      <w:ins w:id="38" w:author="Семён Сидорук" w:date="2021-11-11T21:19:00Z">
        <w:r w:rsidR="00355D41">
          <w:t>например,</w:t>
        </w:r>
      </w:ins>
      <w:del w:id="39" w:author="Семён Сидорук" w:date="2021-11-11T21:19:00Z">
        <w:r w:rsidDel="00355D41">
          <w:delText>:</w:delText>
        </w:r>
      </w:del>
      <w:r>
        <w:t xml:space="preserve"> БИТ_Доработки, ИТ_Доработки)</w:t>
      </w:r>
    </w:p>
    <w:p w:rsidR="00355D41" w:rsidRDefault="00355D41">
      <w:pPr>
        <w:rPr>
          <w:ins w:id="40" w:author="Семён Сидорук" w:date="2021-11-11T21:20:00Z"/>
        </w:rPr>
      </w:pPr>
      <w:ins w:id="41" w:author="Семён Сидорук" w:date="2021-11-11T21:18:00Z">
        <w:r>
          <w:t>10. Если нужно вывести на форму</w:t>
        </w:r>
      </w:ins>
      <w:ins w:id="42" w:author="Семён Сидорук" w:date="2021-11-11T21:20:00Z">
        <w:r w:rsidR="00AB7E7B">
          <w:t xml:space="preserve"> (куда-то не в командный интерфейс, где они сами появляются)</w:t>
        </w:r>
      </w:ins>
      <w:ins w:id="43" w:author="Семён Сидорук" w:date="2021-11-11T21:18:00Z">
        <w:r>
          <w:t xml:space="preserve"> общую команду</w:t>
        </w:r>
      </w:ins>
      <w:ins w:id="44" w:author="Семён Сидорук" w:date="2021-11-11T21:21:00Z">
        <w:r w:rsidR="00AB7E7B">
          <w:t xml:space="preserve"> (или команду объекта)</w:t>
        </w:r>
      </w:ins>
      <w:ins w:id="45" w:author="Семён Сидорук" w:date="2021-11-11T21:19:00Z">
        <w:r>
          <w:t>, возникает проблема что нельзя указать кнопке ИмяКоманды, потому что его нет, и Экспортной функцию из общей команды не сделаешь, поэтому</w:t>
        </w:r>
      </w:ins>
      <w:ins w:id="46" w:author="Семён Сидорук" w:date="2021-11-11T21:20:00Z">
        <w:r>
          <w:t>, если такая необходимость возникла, то делаем следующим образом</w:t>
        </w:r>
        <w:r w:rsidR="00AB7E7B">
          <w:t>:</w:t>
        </w:r>
      </w:ins>
    </w:p>
    <w:p w:rsidR="00AB7E7B" w:rsidRDefault="00AB7E7B">
      <w:pPr>
        <w:rPr>
          <w:ins w:id="47" w:author="Семён Сидорук" w:date="2021-11-11T21:22:00Z"/>
        </w:rPr>
      </w:pPr>
      <w:ins w:id="48" w:author="Семён Сидорук" w:date="2021-11-11T21:20:00Z">
        <w:r>
          <w:lastRenderedPageBreak/>
          <w:t>В общем модуле</w:t>
        </w:r>
      </w:ins>
      <w:ins w:id="49" w:author="Семён Сидорук" w:date="2021-11-11T21:21:00Z">
        <w:r>
          <w:t xml:space="preserve">: бит_КомандыКлиент создаем </w:t>
        </w:r>
      </w:ins>
      <w:ins w:id="50" w:author="Семён Сидорук" w:date="2021-11-11T21:25:00Z">
        <w:r>
          <w:t xml:space="preserve">экспортную </w:t>
        </w:r>
      </w:ins>
      <w:ins w:id="51" w:author="Семён Сидорук" w:date="2021-11-11T21:21:00Z">
        <w:r>
          <w:t xml:space="preserve">процедуру с аналогичным названием </w:t>
        </w:r>
      </w:ins>
      <w:ins w:id="52" w:author="Семён Сидорук" w:date="2021-11-11T21:22:00Z">
        <w:r>
          <w:t>(как команда называется), и вставляем в нее код команды из модуля команды.</w:t>
        </w:r>
      </w:ins>
    </w:p>
    <w:p w:rsidR="00AB7E7B" w:rsidRDefault="00AB7E7B">
      <w:pPr>
        <w:rPr>
          <w:ins w:id="53" w:author="Семён Сидорук" w:date="2021-11-11T21:22:00Z"/>
        </w:rPr>
      </w:pPr>
      <w:ins w:id="54" w:author="Семён Сидорук" w:date="2021-11-11T21:22:00Z">
        <w:r>
          <w:t>В модуле самой команды вызываем эту процедуру и делаем после неё возврат.</w:t>
        </w:r>
      </w:ins>
    </w:p>
    <w:p w:rsidR="00AB7E7B" w:rsidRDefault="00AB7E7B">
      <w:pPr>
        <w:rPr>
          <w:ins w:id="55" w:author="Семён Сидорук" w:date="2021-11-11T21:24:00Z"/>
        </w:rPr>
      </w:pPr>
      <w:ins w:id="56" w:author="Семён Сидорук" w:date="2021-11-11T21:23:00Z">
        <w:r>
          <w:t>Обязательно пишем комментарий для обновлятора: // КОД ЭТОЙ ОБЩЕЙ КОМАНДЫ ВЫНЕСЕН В ОБЩИЙ МОДУЛЬ</w:t>
        </w:r>
      </w:ins>
      <w:ins w:id="57" w:author="Семён Сидорук" w:date="2021-11-11T21:24:00Z">
        <w:r>
          <w:t>, ПРИ ОБНОВЛЕНИИ ИЗМЕНЕНИЯ НУЖНО ВНЕСТИ В ЭТОТ ОБЩИЙ МОДУЛЬ</w:t>
        </w:r>
      </w:ins>
    </w:p>
    <w:p w:rsidR="00AB7E7B" w:rsidRDefault="00AB7E7B">
      <w:pPr>
        <w:rPr>
          <w:ins w:id="58" w:author="Семён Сидорук" w:date="2021-11-11T21:26:00Z"/>
        </w:rPr>
      </w:pPr>
      <w:ins w:id="59" w:author="Семён Сидорук" w:date="2021-11-11T21:24:00Z">
        <w:r>
          <w:t>Н</w:t>
        </w:r>
      </w:ins>
      <w:ins w:id="60" w:author="Семён Сидорук" w:date="2021-11-11T21:25:00Z">
        <w:r>
          <w:t>у и далее используем нашу процедуру также</w:t>
        </w:r>
      </w:ins>
      <w:ins w:id="61" w:author="Семён Сидорук" w:date="2021-11-11T21:26:00Z">
        <w:r>
          <w:t>,</w:t>
        </w:r>
      </w:ins>
      <w:ins w:id="62" w:author="Семён Сидорук" w:date="2021-11-11T21:25:00Z">
        <w:r>
          <w:t xml:space="preserve"> как и обычно с любой другой экспортной процедурой.</w:t>
        </w:r>
      </w:ins>
    </w:p>
    <w:p w:rsidR="00AB7E7B" w:rsidRPr="007129BA" w:rsidRDefault="00AB7E7B">
      <w:ins w:id="63" w:author="Семён Сидорук" w:date="2021-11-11T21:26:00Z">
        <w:r>
          <w:t>НО вообще лучше избегать вывода общих команд куда-либо кроме командного интерфейса.</w:t>
        </w:r>
      </w:ins>
      <w:bookmarkStart w:id="64" w:name="_GoBack"/>
      <w:bookmarkEnd w:id="64"/>
    </w:p>
    <w:sectPr w:rsidR="00AB7E7B" w:rsidRPr="00712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08E6"/>
    <w:multiLevelType w:val="hybridMultilevel"/>
    <w:tmpl w:val="3F447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809"/>
    <w:multiLevelType w:val="hybridMultilevel"/>
    <w:tmpl w:val="FC944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9394A"/>
    <w:multiLevelType w:val="hybridMultilevel"/>
    <w:tmpl w:val="13808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103B1"/>
    <w:multiLevelType w:val="hybridMultilevel"/>
    <w:tmpl w:val="790AC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21009"/>
    <w:multiLevelType w:val="hybridMultilevel"/>
    <w:tmpl w:val="AC2C9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емён Сидорук">
    <w15:presenceInfo w15:providerId="AD" w15:userId="S-1-5-21-2562163532-2550886452-409202375-1089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C7"/>
    <w:rsid w:val="00001985"/>
    <w:rsid w:val="000B310E"/>
    <w:rsid w:val="00186885"/>
    <w:rsid w:val="001C1DE8"/>
    <w:rsid w:val="00355D41"/>
    <w:rsid w:val="0044612D"/>
    <w:rsid w:val="005664FF"/>
    <w:rsid w:val="006D22E9"/>
    <w:rsid w:val="007129BA"/>
    <w:rsid w:val="007925D2"/>
    <w:rsid w:val="00902DC7"/>
    <w:rsid w:val="009C63EF"/>
    <w:rsid w:val="00AB7E7B"/>
    <w:rsid w:val="00C817B7"/>
    <w:rsid w:val="00C8403C"/>
    <w:rsid w:val="00CD32E3"/>
    <w:rsid w:val="00D67DEB"/>
    <w:rsid w:val="00D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A4F1"/>
  <w15:chartTrackingRefBased/>
  <w15:docId w15:val="{B83FE78F-FCC9-4B88-8AF3-E3CF30A2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17B7"/>
    <w:pPr>
      <w:spacing w:after="0" w:line="240" w:lineRule="auto"/>
    </w:pPr>
    <w:rPr>
      <w:rFonts w:ascii="Courier New" w:hAnsi="Courier New"/>
      <w:sz w:val="16"/>
    </w:rPr>
  </w:style>
  <w:style w:type="paragraph" w:styleId="a4">
    <w:name w:val="Normal (Web)"/>
    <w:basedOn w:val="a"/>
    <w:uiPriority w:val="99"/>
    <w:semiHidden/>
    <w:unhideWhenUsed/>
    <w:rsid w:val="00CD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gramtext">
    <w:name w:val="programtext"/>
    <w:basedOn w:val="a"/>
    <w:rsid w:val="00CD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D32E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D3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32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CD32E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D3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D32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82CA5-A13E-456D-9CA3-9C3743F8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Сидорук</dc:creator>
  <cp:keywords/>
  <dc:description/>
  <cp:lastModifiedBy>Семён Сидорук</cp:lastModifiedBy>
  <cp:revision>2</cp:revision>
  <dcterms:created xsi:type="dcterms:W3CDTF">2021-11-11T16:27:00Z</dcterms:created>
  <dcterms:modified xsi:type="dcterms:W3CDTF">2021-11-11T16:27:00Z</dcterms:modified>
</cp:coreProperties>
</file>